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8E4D0" w14:textId="61796538" w:rsidR="00B71605" w:rsidRDefault="00B71605" w:rsidP="00B71605">
      <w:pPr>
        <w:shd w:val="clear" w:color="auto" w:fill="FFFFFF"/>
        <w:spacing w:before="315" w:after="158"/>
        <w:rPr>
          <w:rFonts w:ascii="Roboto" w:hAnsi="Roboto"/>
          <w:color w:val="515151"/>
          <w:sz w:val="36"/>
          <w:szCs w:val="36"/>
        </w:rPr>
      </w:pPr>
      <w:r>
        <w:rPr>
          <w:rFonts w:ascii="Roboto" w:hAnsi="Roboto"/>
          <w:color w:val="515151"/>
          <w:sz w:val="36"/>
          <w:szCs w:val="36"/>
        </w:rPr>
        <w:t>Description</w:t>
      </w:r>
    </w:p>
    <w:p w14:paraId="2F2EFC18" w14:textId="79FC9F69" w:rsidR="00B71605" w:rsidRDefault="2B2F60E8" w:rsidP="584A6A3C">
      <w:pPr>
        <w:shd w:val="clear" w:color="auto" w:fill="FFFFFF" w:themeFill="background1"/>
        <w:spacing w:after="225"/>
        <w:rPr>
          <w:rFonts w:ascii="Roboto" w:hAnsi="Roboto"/>
          <w:color w:val="515151"/>
          <w:sz w:val="23"/>
          <w:szCs w:val="23"/>
        </w:rPr>
      </w:pPr>
      <w:r w:rsidRPr="584A6A3C">
        <w:rPr>
          <w:rFonts w:ascii="Roboto" w:hAnsi="Roboto"/>
          <w:color w:val="515151"/>
          <w:sz w:val="23"/>
          <w:szCs w:val="23"/>
        </w:rPr>
        <w:t>Cotiviti is currently looking to add a</w:t>
      </w:r>
      <w:ins w:id="0" w:author="Oncioiu, Liviu" w:date="2021-12-10T14:09:00Z">
        <w:r w:rsidR="00CA3C7F">
          <w:rPr>
            <w:rFonts w:ascii="Roboto" w:hAnsi="Roboto"/>
            <w:color w:val="515151"/>
            <w:sz w:val="23"/>
            <w:szCs w:val="23"/>
          </w:rPr>
          <w:t>n</w:t>
        </w:r>
      </w:ins>
      <w:r w:rsidR="2CF498D9" w:rsidRPr="584A6A3C">
        <w:rPr>
          <w:rFonts w:ascii="Roboto" w:hAnsi="Roboto"/>
          <w:color w:val="515151"/>
          <w:sz w:val="23"/>
          <w:szCs w:val="23"/>
        </w:rPr>
        <w:t xml:space="preserve"> </w:t>
      </w:r>
      <w:del w:id="1" w:author="Oncioiu, Liviu" w:date="2021-02-01T19:02:00Z">
        <w:r w:rsidR="00B71605" w:rsidRPr="584A6A3C" w:rsidDel="6BE858AC">
          <w:rPr>
            <w:rFonts w:ascii="Roboto" w:hAnsi="Roboto"/>
            <w:color w:val="515151"/>
            <w:sz w:val="23"/>
            <w:szCs w:val="23"/>
          </w:rPr>
          <w:delText>M</w:delText>
        </w:r>
        <w:r w:rsidR="00B71605" w:rsidRPr="584A6A3C" w:rsidDel="2CF498D9">
          <w:rPr>
            <w:rFonts w:ascii="Roboto" w:hAnsi="Roboto"/>
            <w:color w:val="515151"/>
            <w:sz w:val="23"/>
            <w:szCs w:val="23"/>
          </w:rPr>
          <w:delText xml:space="preserve">achine </w:delText>
        </w:r>
        <w:r w:rsidR="00B71605" w:rsidRPr="584A6A3C" w:rsidDel="6BE858AC">
          <w:rPr>
            <w:rFonts w:ascii="Roboto" w:hAnsi="Roboto"/>
            <w:color w:val="515151"/>
            <w:sz w:val="23"/>
            <w:szCs w:val="23"/>
          </w:rPr>
          <w:delText>L</w:delText>
        </w:r>
        <w:r w:rsidR="00B71605" w:rsidRPr="584A6A3C" w:rsidDel="2CF498D9">
          <w:rPr>
            <w:rFonts w:ascii="Roboto" w:hAnsi="Roboto"/>
            <w:color w:val="515151"/>
            <w:sz w:val="23"/>
            <w:szCs w:val="23"/>
          </w:rPr>
          <w:delText>earning</w:delText>
        </w:r>
      </w:del>
      <w:ins w:id="2" w:author="Oncioiu, Liviu" w:date="2021-02-01T19:02:00Z">
        <w:r w:rsidR="1A7CDAE1" w:rsidRPr="584A6A3C">
          <w:rPr>
            <w:rFonts w:ascii="Roboto" w:hAnsi="Roboto"/>
            <w:color w:val="515151"/>
            <w:sz w:val="23"/>
            <w:szCs w:val="23"/>
          </w:rPr>
          <w:t>Artificial Intelligence</w:t>
        </w:r>
      </w:ins>
      <w:r w:rsidR="2CF498D9" w:rsidRPr="584A6A3C">
        <w:rPr>
          <w:rFonts w:ascii="Roboto" w:hAnsi="Roboto"/>
          <w:color w:val="515151"/>
          <w:sz w:val="23"/>
          <w:szCs w:val="23"/>
        </w:rPr>
        <w:t xml:space="preserve"> </w:t>
      </w:r>
      <w:r w:rsidR="6BE858AC" w:rsidRPr="584A6A3C">
        <w:rPr>
          <w:rFonts w:ascii="Roboto" w:hAnsi="Roboto"/>
          <w:color w:val="515151"/>
          <w:sz w:val="23"/>
          <w:szCs w:val="23"/>
        </w:rPr>
        <w:t>O</w:t>
      </w:r>
      <w:r w:rsidR="2CF498D9" w:rsidRPr="584A6A3C">
        <w:rPr>
          <w:rFonts w:ascii="Roboto" w:hAnsi="Roboto"/>
          <w:color w:val="515151"/>
          <w:sz w:val="23"/>
          <w:szCs w:val="23"/>
        </w:rPr>
        <w:t>perations</w:t>
      </w:r>
      <w:ins w:id="3" w:author="Oncioiu, Liviu" w:date="2021-02-01T19:02:00Z">
        <w:r w:rsidR="3C33B7FF" w:rsidRPr="584A6A3C">
          <w:rPr>
            <w:rFonts w:ascii="Roboto" w:hAnsi="Roboto"/>
            <w:color w:val="515151"/>
            <w:sz w:val="23"/>
            <w:szCs w:val="23"/>
          </w:rPr>
          <w:t xml:space="preserve"> (AIOps)</w:t>
        </w:r>
      </w:ins>
      <w:r w:rsidR="2CF498D9" w:rsidRPr="584A6A3C">
        <w:rPr>
          <w:rFonts w:ascii="Roboto" w:hAnsi="Roboto"/>
          <w:color w:val="515151"/>
          <w:sz w:val="23"/>
          <w:szCs w:val="23"/>
        </w:rPr>
        <w:t xml:space="preserve"> </w:t>
      </w:r>
      <w:ins w:id="4" w:author="Oncioiu, Liviu" w:date="2021-12-10T14:09:00Z">
        <w:r w:rsidR="00CA3C7F">
          <w:rPr>
            <w:rFonts w:ascii="Roboto" w:hAnsi="Roboto"/>
            <w:color w:val="515151"/>
            <w:sz w:val="23"/>
            <w:szCs w:val="23"/>
          </w:rPr>
          <w:t xml:space="preserve">associate </w:t>
        </w:r>
      </w:ins>
      <w:del w:id="5" w:author="Oncioiu, Liviu" w:date="2021-02-01T19:03:00Z">
        <w:r w:rsidR="00B71605" w:rsidRPr="584A6A3C" w:rsidDel="6D1C5046">
          <w:rPr>
            <w:rFonts w:ascii="Roboto" w:hAnsi="Roboto"/>
            <w:color w:val="515151"/>
            <w:sz w:val="23"/>
            <w:szCs w:val="23"/>
          </w:rPr>
          <w:delText>E</w:delText>
        </w:r>
      </w:del>
      <w:ins w:id="6" w:author="Oncioiu, Liviu" w:date="2021-02-01T19:03:00Z">
        <w:r w:rsidR="722D4854" w:rsidRPr="584A6A3C">
          <w:rPr>
            <w:rFonts w:ascii="Roboto" w:hAnsi="Roboto"/>
            <w:color w:val="515151"/>
            <w:sz w:val="23"/>
            <w:szCs w:val="23"/>
          </w:rPr>
          <w:t>e</w:t>
        </w:r>
      </w:ins>
      <w:r w:rsidR="32056D99" w:rsidRPr="584A6A3C">
        <w:rPr>
          <w:rFonts w:ascii="Roboto" w:hAnsi="Roboto"/>
          <w:color w:val="515151"/>
          <w:sz w:val="23"/>
          <w:szCs w:val="23"/>
        </w:rPr>
        <w:t xml:space="preserve">ngineer </w:t>
      </w:r>
      <w:r w:rsidRPr="584A6A3C">
        <w:rPr>
          <w:rFonts w:ascii="Roboto" w:hAnsi="Roboto"/>
          <w:color w:val="515151"/>
          <w:sz w:val="23"/>
          <w:szCs w:val="23"/>
        </w:rPr>
        <w:t xml:space="preserve">to join a revolution in Healthcare Technology and build </w:t>
      </w:r>
      <w:r w:rsidR="59ABDB7A" w:rsidRPr="584A6A3C">
        <w:rPr>
          <w:rFonts w:ascii="Roboto" w:hAnsi="Roboto"/>
          <w:color w:val="515151"/>
          <w:sz w:val="23"/>
          <w:szCs w:val="23"/>
        </w:rPr>
        <w:t xml:space="preserve">and support </w:t>
      </w:r>
      <w:r w:rsidRPr="584A6A3C">
        <w:rPr>
          <w:rFonts w:ascii="Roboto" w:hAnsi="Roboto"/>
          <w:color w:val="515151"/>
          <w:sz w:val="23"/>
          <w:szCs w:val="23"/>
        </w:rPr>
        <w:t>value-oriented, production level machine learning solutions. With access to dedicated on premise and cloud based big data solutions, the team can work with a vast amount of structured and unstructured data including claims, membership, physician demographics, medical records and others to begin to solve some of the most pressing healthcare issues of our time.  A</w:t>
      </w:r>
      <w:r w:rsidR="6719DE4B" w:rsidRPr="584A6A3C">
        <w:rPr>
          <w:rFonts w:ascii="Roboto" w:hAnsi="Roboto"/>
          <w:color w:val="515151"/>
          <w:sz w:val="23"/>
          <w:szCs w:val="23"/>
        </w:rPr>
        <w:t xml:space="preserve">s an </w:t>
      </w:r>
      <w:del w:id="7" w:author="Oncioiu, Liviu" w:date="2021-02-01T19:02:00Z">
        <w:r w:rsidR="00B71605" w:rsidRPr="584A6A3C" w:rsidDel="6719DE4B">
          <w:rPr>
            <w:rFonts w:ascii="Roboto" w:hAnsi="Roboto"/>
            <w:color w:val="515151"/>
            <w:sz w:val="23"/>
            <w:szCs w:val="23"/>
          </w:rPr>
          <w:delText>ML operations</w:delText>
        </w:r>
      </w:del>
      <w:ins w:id="8" w:author="Oncioiu, Liviu" w:date="2021-02-01T19:02:00Z">
        <w:r w:rsidR="059BE27D" w:rsidRPr="584A6A3C">
          <w:rPr>
            <w:rFonts w:ascii="Roboto" w:hAnsi="Roboto"/>
            <w:color w:val="515151"/>
            <w:sz w:val="23"/>
            <w:szCs w:val="23"/>
          </w:rPr>
          <w:t>AIOps</w:t>
        </w:r>
      </w:ins>
      <w:r w:rsidR="6719DE4B" w:rsidRPr="584A6A3C">
        <w:rPr>
          <w:rFonts w:ascii="Roboto" w:hAnsi="Roboto"/>
          <w:color w:val="515151"/>
          <w:sz w:val="23"/>
          <w:szCs w:val="23"/>
        </w:rPr>
        <w:t xml:space="preserve"> engineer </w:t>
      </w:r>
      <w:r w:rsidRPr="584A6A3C">
        <w:rPr>
          <w:rFonts w:ascii="Roboto" w:hAnsi="Roboto"/>
          <w:color w:val="515151"/>
          <w:sz w:val="23"/>
          <w:szCs w:val="23"/>
        </w:rPr>
        <w:t xml:space="preserve">at Cotiviti </w:t>
      </w:r>
      <w:r w:rsidR="6719DE4B" w:rsidRPr="584A6A3C">
        <w:rPr>
          <w:rFonts w:ascii="Roboto" w:hAnsi="Roboto"/>
          <w:color w:val="515151"/>
          <w:sz w:val="23"/>
          <w:szCs w:val="23"/>
        </w:rPr>
        <w:t xml:space="preserve">you </w:t>
      </w:r>
      <w:r w:rsidRPr="584A6A3C">
        <w:rPr>
          <w:rFonts w:ascii="Roboto" w:hAnsi="Roboto"/>
          <w:color w:val="515151"/>
          <w:sz w:val="23"/>
          <w:szCs w:val="23"/>
        </w:rPr>
        <w:t xml:space="preserve">will be </w:t>
      </w:r>
      <w:r w:rsidR="6881E3C7" w:rsidRPr="584A6A3C">
        <w:rPr>
          <w:rFonts w:ascii="Roboto" w:hAnsi="Roboto"/>
          <w:color w:val="515151"/>
          <w:sz w:val="23"/>
          <w:szCs w:val="23"/>
        </w:rPr>
        <w:t xml:space="preserve">working at the intersection of machine learning, </w:t>
      </w:r>
      <w:del w:id="9" w:author="Oncioiu, Liviu" w:date="2021-02-01T19:03:00Z">
        <w:r w:rsidR="00B71605" w:rsidRPr="584A6A3C" w:rsidDel="6881E3C7">
          <w:rPr>
            <w:rFonts w:ascii="Roboto" w:hAnsi="Roboto"/>
            <w:color w:val="515151"/>
            <w:sz w:val="23"/>
            <w:szCs w:val="23"/>
          </w:rPr>
          <w:delText>d</w:delText>
        </w:r>
      </w:del>
      <w:ins w:id="10" w:author="Oncioiu, Liviu" w:date="2021-02-01T19:03:00Z">
        <w:r w:rsidR="36B04BE8" w:rsidRPr="584A6A3C">
          <w:rPr>
            <w:rFonts w:ascii="Roboto" w:hAnsi="Roboto"/>
            <w:color w:val="515151"/>
            <w:sz w:val="23"/>
            <w:szCs w:val="23"/>
          </w:rPr>
          <w:t>D</w:t>
        </w:r>
      </w:ins>
      <w:r w:rsidR="6881E3C7" w:rsidRPr="584A6A3C">
        <w:rPr>
          <w:rFonts w:ascii="Roboto" w:hAnsi="Roboto"/>
          <w:color w:val="515151"/>
          <w:sz w:val="23"/>
          <w:szCs w:val="23"/>
        </w:rPr>
        <w:t>ev</w:t>
      </w:r>
      <w:del w:id="11" w:author="Oncioiu, Liviu" w:date="2021-02-01T19:03:00Z">
        <w:r w:rsidR="00B71605" w:rsidRPr="584A6A3C" w:rsidDel="6881E3C7">
          <w:rPr>
            <w:rFonts w:ascii="Roboto" w:hAnsi="Roboto"/>
            <w:color w:val="515151"/>
            <w:sz w:val="23"/>
            <w:szCs w:val="23"/>
          </w:rPr>
          <w:delText>o</w:delText>
        </w:r>
      </w:del>
      <w:ins w:id="12" w:author="Oncioiu, Liviu" w:date="2021-02-01T19:03:00Z">
        <w:r w:rsidR="4F468714" w:rsidRPr="584A6A3C">
          <w:rPr>
            <w:rFonts w:ascii="Roboto" w:hAnsi="Roboto"/>
            <w:color w:val="515151"/>
            <w:sz w:val="23"/>
            <w:szCs w:val="23"/>
          </w:rPr>
          <w:t>O</w:t>
        </w:r>
      </w:ins>
      <w:r w:rsidR="6881E3C7" w:rsidRPr="584A6A3C">
        <w:rPr>
          <w:rFonts w:ascii="Roboto" w:hAnsi="Roboto"/>
          <w:color w:val="515151"/>
          <w:sz w:val="23"/>
          <w:szCs w:val="23"/>
        </w:rPr>
        <w:t xml:space="preserve">ps, and data engineering and </w:t>
      </w:r>
      <w:r w:rsidRPr="584A6A3C">
        <w:rPr>
          <w:rFonts w:ascii="Roboto" w:hAnsi="Roboto"/>
          <w:color w:val="515151"/>
          <w:sz w:val="23"/>
          <w:szCs w:val="23"/>
        </w:rPr>
        <w:t>given the opportunity to work directly with a team of healthcare professionals including analysts, clinicians, coding specialists, auditors and innovators to set aggressive goals and execute on them with the team. This is for an ambitious technologist, with the flexibility and personal drive to succeed in a dynamic environment where they are judged based on their direct impact to business outcomes.</w:t>
      </w:r>
    </w:p>
    <w:p w14:paraId="3889FA5D" w14:textId="45267C04" w:rsidR="00B71605" w:rsidRDefault="2B2F60E8" w:rsidP="584A6A3C">
      <w:pPr>
        <w:shd w:val="clear" w:color="auto" w:fill="FFFFFF" w:themeFill="background1"/>
        <w:spacing w:after="225"/>
        <w:rPr>
          <w:rFonts w:ascii="Roboto" w:hAnsi="Roboto"/>
          <w:color w:val="515151"/>
          <w:sz w:val="23"/>
          <w:szCs w:val="23"/>
        </w:rPr>
      </w:pPr>
      <w:r w:rsidRPr="584A6A3C">
        <w:rPr>
          <w:rFonts w:ascii="Roboto" w:hAnsi="Roboto"/>
          <w:b/>
          <w:bCs/>
          <w:color w:val="515151"/>
          <w:sz w:val="23"/>
          <w:szCs w:val="23"/>
        </w:rPr>
        <w:t>Responsibilities:</w:t>
      </w:r>
    </w:p>
    <w:p w14:paraId="2FCE347E" w14:textId="6F4AAED0" w:rsidR="00EA6D5C" w:rsidRDefault="2B2F60E8" w:rsidP="584A6A3C">
      <w:pPr>
        <w:rPr>
          <w:rFonts w:ascii="Roboto" w:hAnsi="Roboto"/>
          <w:color w:val="515151"/>
          <w:sz w:val="23"/>
          <w:szCs w:val="23"/>
        </w:rPr>
      </w:pPr>
      <w:r w:rsidRPr="584A6A3C">
        <w:rPr>
          <w:rFonts w:ascii="Roboto" w:hAnsi="Roboto"/>
          <w:color w:val="515151"/>
          <w:sz w:val="23"/>
          <w:szCs w:val="23"/>
        </w:rPr>
        <w:t>As a</w:t>
      </w:r>
      <w:ins w:id="13" w:author="Oncioiu, Liviu" w:date="2021-02-01T19:04:00Z">
        <w:r w:rsidR="0B9CCEF5" w:rsidRPr="584A6A3C">
          <w:rPr>
            <w:rFonts w:ascii="Roboto" w:hAnsi="Roboto"/>
            <w:color w:val="515151"/>
            <w:sz w:val="23"/>
            <w:szCs w:val="23"/>
          </w:rPr>
          <w:t xml:space="preserve">n AIOps </w:t>
        </w:r>
      </w:ins>
      <w:del w:id="14" w:author="Oncioiu, Liviu" w:date="2021-02-01T19:04:00Z">
        <w:r w:rsidR="00EA6D5C" w:rsidRPr="584A6A3C" w:rsidDel="37745F5F">
          <w:rPr>
            <w:rFonts w:ascii="Roboto" w:hAnsi="Roboto"/>
            <w:color w:val="515151"/>
            <w:sz w:val="23"/>
            <w:szCs w:val="23"/>
          </w:rPr>
          <w:delText xml:space="preserve"> machine learning operations</w:delText>
        </w:r>
      </w:del>
      <w:r w:rsidR="37745F5F" w:rsidRPr="584A6A3C">
        <w:rPr>
          <w:rFonts w:ascii="Roboto" w:hAnsi="Roboto"/>
          <w:color w:val="515151"/>
          <w:sz w:val="23"/>
          <w:szCs w:val="23"/>
        </w:rPr>
        <w:t xml:space="preserve"> engineer </w:t>
      </w:r>
      <w:r w:rsidRPr="584A6A3C">
        <w:rPr>
          <w:rFonts w:ascii="Roboto" w:hAnsi="Roboto"/>
          <w:color w:val="515151"/>
          <w:sz w:val="23"/>
          <w:szCs w:val="23"/>
        </w:rPr>
        <w:t xml:space="preserve">within </w:t>
      </w:r>
      <w:r w:rsidR="703B48F1" w:rsidRPr="584A6A3C">
        <w:rPr>
          <w:rFonts w:ascii="Roboto" w:hAnsi="Roboto"/>
          <w:color w:val="515151"/>
          <w:sz w:val="23"/>
          <w:szCs w:val="23"/>
        </w:rPr>
        <w:t xml:space="preserve">the Operational Artificial Intelligence team </w:t>
      </w:r>
      <w:r w:rsidRPr="584A6A3C">
        <w:rPr>
          <w:rFonts w:ascii="Roboto" w:hAnsi="Roboto"/>
          <w:color w:val="515151"/>
          <w:sz w:val="23"/>
          <w:szCs w:val="23"/>
        </w:rPr>
        <w:t xml:space="preserve">you will be responsible for </w:t>
      </w:r>
      <w:del w:id="15" w:author="Oncioiu, Liviu" w:date="2021-12-10T14:09:00Z">
        <w:r w:rsidR="77D6FC5B" w:rsidRPr="584A6A3C" w:rsidDel="002C0CC1">
          <w:rPr>
            <w:rFonts w:ascii="Roboto" w:hAnsi="Roboto"/>
            <w:color w:val="515151"/>
            <w:sz w:val="23"/>
            <w:szCs w:val="23"/>
          </w:rPr>
          <w:delText xml:space="preserve">defining </w:delText>
        </w:r>
      </w:del>
      <w:ins w:id="16" w:author="Oncioiu, Liviu" w:date="2021-12-10T14:09:00Z">
        <w:r w:rsidR="002C0CC1">
          <w:rPr>
            <w:rFonts w:ascii="Roboto" w:hAnsi="Roboto"/>
            <w:color w:val="515151"/>
            <w:sz w:val="23"/>
            <w:szCs w:val="23"/>
          </w:rPr>
          <w:t>implementing</w:t>
        </w:r>
        <w:r w:rsidR="002C0CC1" w:rsidRPr="584A6A3C">
          <w:rPr>
            <w:rFonts w:ascii="Roboto" w:hAnsi="Roboto"/>
            <w:color w:val="515151"/>
            <w:sz w:val="23"/>
            <w:szCs w:val="23"/>
          </w:rPr>
          <w:t xml:space="preserve"> </w:t>
        </w:r>
      </w:ins>
      <w:r w:rsidR="77D6FC5B" w:rsidRPr="584A6A3C">
        <w:rPr>
          <w:rFonts w:ascii="Roboto" w:hAnsi="Roboto"/>
          <w:color w:val="515151"/>
          <w:sz w:val="23"/>
          <w:szCs w:val="23"/>
        </w:rPr>
        <w:t xml:space="preserve">processes to make </w:t>
      </w:r>
      <w:ins w:id="17" w:author="Oncioiu, Liviu" w:date="2021-02-01T19:07:00Z">
        <w:r w:rsidR="3953A252" w:rsidRPr="584A6A3C">
          <w:rPr>
            <w:rFonts w:ascii="Roboto" w:hAnsi="Roboto"/>
            <w:color w:val="515151"/>
            <w:sz w:val="23"/>
            <w:szCs w:val="23"/>
          </w:rPr>
          <w:t>machine learning (</w:t>
        </w:r>
      </w:ins>
      <w:r w:rsidR="77D6FC5B" w:rsidRPr="584A6A3C">
        <w:rPr>
          <w:rFonts w:ascii="Roboto" w:hAnsi="Roboto"/>
          <w:color w:val="515151"/>
          <w:sz w:val="23"/>
          <w:szCs w:val="23"/>
        </w:rPr>
        <w:t>ML</w:t>
      </w:r>
      <w:ins w:id="18" w:author="Oncioiu, Liviu" w:date="2021-02-01T19:07:00Z">
        <w:r w:rsidR="6C5EAA9F" w:rsidRPr="584A6A3C">
          <w:rPr>
            <w:rFonts w:ascii="Roboto" w:hAnsi="Roboto"/>
            <w:color w:val="515151"/>
            <w:sz w:val="23"/>
            <w:szCs w:val="23"/>
          </w:rPr>
          <w:t>)</w:t>
        </w:r>
      </w:ins>
      <w:r w:rsidR="77D6FC5B" w:rsidRPr="584A6A3C">
        <w:rPr>
          <w:rFonts w:ascii="Roboto" w:hAnsi="Roboto"/>
          <w:color w:val="515151"/>
          <w:sz w:val="23"/>
          <w:szCs w:val="23"/>
        </w:rPr>
        <w:t xml:space="preserve"> development </w:t>
      </w:r>
      <w:r w:rsidR="511E63F6" w:rsidRPr="584A6A3C">
        <w:rPr>
          <w:rFonts w:ascii="Roboto" w:hAnsi="Roboto"/>
          <w:color w:val="515151"/>
          <w:sz w:val="23"/>
          <w:szCs w:val="23"/>
        </w:rPr>
        <w:t xml:space="preserve">and </w:t>
      </w:r>
      <w:r w:rsidR="283E0F99" w:rsidRPr="584A6A3C">
        <w:rPr>
          <w:rFonts w:ascii="Roboto" w:hAnsi="Roboto"/>
          <w:color w:val="515151"/>
          <w:sz w:val="23"/>
          <w:szCs w:val="23"/>
        </w:rPr>
        <w:t xml:space="preserve">operations </w:t>
      </w:r>
      <w:r w:rsidR="77D6FC5B" w:rsidRPr="584A6A3C">
        <w:rPr>
          <w:rFonts w:ascii="Roboto" w:hAnsi="Roboto"/>
          <w:color w:val="515151"/>
          <w:sz w:val="23"/>
          <w:szCs w:val="23"/>
        </w:rPr>
        <w:t xml:space="preserve">more reliable and productive using existing </w:t>
      </w:r>
      <w:r w:rsidR="3AFB840B" w:rsidRPr="584A6A3C">
        <w:rPr>
          <w:rFonts w:ascii="Roboto" w:hAnsi="Roboto"/>
          <w:color w:val="515151"/>
          <w:sz w:val="23"/>
          <w:szCs w:val="23"/>
        </w:rPr>
        <w:t>A</w:t>
      </w:r>
      <w:r w:rsidR="77D6FC5B" w:rsidRPr="584A6A3C">
        <w:rPr>
          <w:rFonts w:ascii="Roboto" w:hAnsi="Roboto"/>
          <w:color w:val="515151"/>
          <w:sz w:val="23"/>
          <w:szCs w:val="23"/>
        </w:rPr>
        <w:t>I</w:t>
      </w:r>
      <w:r w:rsidR="3AFB840B" w:rsidRPr="584A6A3C">
        <w:rPr>
          <w:rFonts w:ascii="Roboto" w:hAnsi="Roboto"/>
          <w:color w:val="515151"/>
          <w:sz w:val="23"/>
          <w:szCs w:val="23"/>
        </w:rPr>
        <w:t xml:space="preserve"> solutions</w:t>
      </w:r>
      <w:r w:rsidR="3A26A4FB" w:rsidRPr="584A6A3C">
        <w:rPr>
          <w:rFonts w:ascii="Roboto" w:hAnsi="Roboto"/>
          <w:color w:val="515151"/>
          <w:sz w:val="23"/>
          <w:szCs w:val="23"/>
        </w:rPr>
        <w:t>.</w:t>
      </w:r>
      <w:r w:rsidR="1A4FB0DD" w:rsidRPr="584A6A3C">
        <w:rPr>
          <w:rFonts w:ascii="Roboto" w:hAnsi="Roboto"/>
          <w:color w:val="515151"/>
          <w:sz w:val="23"/>
          <w:szCs w:val="23"/>
        </w:rPr>
        <w:t xml:space="preserve"> You will work as part of a team and will be responsible for managing and monitoring production ML systems for their operations, performance and effectiveness. </w:t>
      </w:r>
      <w:r w:rsidRPr="584A6A3C">
        <w:rPr>
          <w:rFonts w:ascii="Roboto" w:hAnsi="Roboto"/>
          <w:color w:val="515151"/>
          <w:sz w:val="23"/>
          <w:szCs w:val="23"/>
        </w:rPr>
        <w:t xml:space="preserve">You will be expected to follow processes and practices that allow </w:t>
      </w:r>
      <w:r w:rsidR="33D2821C" w:rsidRPr="584A6A3C">
        <w:rPr>
          <w:rFonts w:ascii="Roboto" w:hAnsi="Roboto"/>
          <w:color w:val="515151"/>
          <w:sz w:val="23"/>
          <w:szCs w:val="23"/>
        </w:rPr>
        <w:t xml:space="preserve">for scalable deployment of ML models and solutions to production that automate various stages of machine learning life cycle from data collection, preparation, transformation, train, validation, serve and monitor. </w:t>
      </w:r>
    </w:p>
    <w:p w14:paraId="16C71851" w14:textId="77777777" w:rsidR="00566B46" w:rsidRDefault="00566B46" w:rsidP="00EA6D5C">
      <w:pPr>
        <w:rPr>
          <w:rFonts w:ascii="Roboto" w:eastAsia="Times New Roman" w:hAnsi="Roboto"/>
          <w:color w:val="515151"/>
          <w:sz w:val="23"/>
          <w:szCs w:val="23"/>
        </w:rPr>
      </w:pPr>
    </w:p>
    <w:p w14:paraId="3FD4F0B8" w14:textId="0BEAF1D1" w:rsidR="00566B46" w:rsidRDefault="33D2821C" w:rsidP="584A6A3C">
      <w:pPr>
        <w:pStyle w:val="ListParagraph"/>
        <w:numPr>
          <w:ilvl w:val="0"/>
          <w:numId w:val="1"/>
        </w:numPr>
        <w:shd w:val="clear" w:color="auto" w:fill="FFFFFF" w:themeFill="background1"/>
        <w:spacing w:before="100" w:beforeAutospacing="1" w:after="100" w:afterAutospacing="1"/>
        <w:rPr>
          <w:rFonts w:asciiTheme="minorHAnsi" w:eastAsiaTheme="minorEastAsia" w:hAnsiTheme="minorHAnsi" w:cstheme="minorBidi"/>
          <w:color w:val="515151"/>
          <w:sz w:val="23"/>
          <w:szCs w:val="23"/>
        </w:rPr>
      </w:pPr>
      <w:del w:id="19" w:author="Oncioiu, Liviu" w:date="2021-12-10T14:06:00Z">
        <w:r w:rsidRPr="584A6A3C" w:rsidDel="00D61393">
          <w:rPr>
            <w:rFonts w:ascii="Roboto" w:eastAsia="Times New Roman" w:hAnsi="Roboto"/>
            <w:color w:val="515151"/>
            <w:sz w:val="23"/>
            <w:szCs w:val="23"/>
          </w:rPr>
          <w:delText>Design and b</w:delText>
        </w:r>
      </w:del>
      <w:ins w:id="20" w:author="Oncioiu, Liviu" w:date="2021-12-10T14:06:00Z">
        <w:r w:rsidR="00D61393">
          <w:rPr>
            <w:rFonts w:ascii="Roboto" w:eastAsia="Times New Roman" w:hAnsi="Roboto"/>
            <w:color w:val="515151"/>
            <w:sz w:val="23"/>
            <w:szCs w:val="23"/>
          </w:rPr>
          <w:t>B</w:t>
        </w:r>
      </w:ins>
      <w:r w:rsidRPr="584A6A3C">
        <w:rPr>
          <w:rFonts w:ascii="Roboto" w:eastAsia="Times New Roman" w:hAnsi="Roboto"/>
          <w:color w:val="515151"/>
          <w:sz w:val="23"/>
          <w:szCs w:val="23"/>
        </w:rPr>
        <w:t>uild scalable data transformation and machine learning pipelines and workflows for production deployments.</w:t>
      </w:r>
    </w:p>
    <w:p w14:paraId="12F08C80" w14:textId="34DDE633" w:rsidR="00C06821" w:rsidRPr="00566B46" w:rsidRDefault="2524DB2D" w:rsidP="584A6A3C">
      <w:pPr>
        <w:pStyle w:val="ListParagraph"/>
        <w:numPr>
          <w:ilvl w:val="0"/>
          <w:numId w:val="1"/>
        </w:numPr>
        <w:shd w:val="clear" w:color="auto" w:fill="FFFFFF" w:themeFill="background1"/>
        <w:spacing w:before="100" w:beforeAutospacing="1" w:after="100" w:afterAutospacing="1"/>
        <w:rPr>
          <w:rFonts w:ascii="Roboto" w:eastAsia="Times New Roman" w:hAnsi="Roboto"/>
          <w:color w:val="515151"/>
          <w:sz w:val="23"/>
          <w:szCs w:val="23"/>
        </w:rPr>
      </w:pPr>
      <w:r w:rsidRPr="584A6A3C">
        <w:rPr>
          <w:rFonts w:ascii="Roboto" w:eastAsia="Times New Roman" w:hAnsi="Roboto"/>
          <w:color w:val="515151"/>
          <w:sz w:val="23"/>
          <w:szCs w:val="23"/>
        </w:rPr>
        <w:t xml:space="preserve">Work closely with Data </w:t>
      </w:r>
      <w:r w:rsidR="60B353AD" w:rsidRPr="584A6A3C">
        <w:rPr>
          <w:rFonts w:ascii="Roboto" w:eastAsia="Times New Roman" w:hAnsi="Roboto"/>
          <w:color w:val="515151"/>
          <w:sz w:val="23"/>
          <w:szCs w:val="23"/>
        </w:rPr>
        <w:t>S</w:t>
      </w:r>
      <w:r w:rsidRPr="584A6A3C">
        <w:rPr>
          <w:rFonts w:ascii="Roboto" w:eastAsia="Times New Roman" w:hAnsi="Roboto"/>
          <w:color w:val="515151"/>
          <w:sz w:val="23"/>
          <w:szCs w:val="23"/>
        </w:rPr>
        <w:t>cientists</w:t>
      </w:r>
      <w:r w:rsidR="60B353AD" w:rsidRPr="584A6A3C">
        <w:rPr>
          <w:rFonts w:ascii="Roboto" w:eastAsia="Times New Roman" w:hAnsi="Roboto"/>
          <w:color w:val="515151"/>
          <w:sz w:val="23"/>
          <w:szCs w:val="23"/>
        </w:rPr>
        <w:t xml:space="preserve"> and</w:t>
      </w:r>
      <w:r w:rsidRPr="584A6A3C">
        <w:rPr>
          <w:rFonts w:ascii="Roboto" w:eastAsia="Times New Roman" w:hAnsi="Roboto"/>
          <w:color w:val="515151"/>
          <w:sz w:val="23"/>
          <w:szCs w:val="23"/>
        </w:rPr>
        <w:t xml:space="preserve"> Engineers to set and build policies, practices and governance for systematically managing machine learning and artificial intelligence solutions throughout their life cycle.</w:t>
      </w:r>
    </w:p>
    <w:p w14:paraId="72FDB35F" w14:textId="77777777" w:rsidR="0025552A" w:rsidRPr="0025552A" w:rsidRDefault="5B5C2981" w:rsidP="584A6A3C">
      <w:pPr>
        <w:pStyle w:val="ListParagraph"/>
        <w:numPr>
          <w:ilvl w:val="0"/>
          <w:numId w:val="1"/>
        </w:numPr>
        <w:shd w:val="clear" w:color="auto" w:fill="FFFFFF" w:themeFill="background1"/>
        <w:spacing w:before="100" w:beforeAutospacing="1" w:after="100" w:afterAutospacing="1"/>
        <w:rPr>
          <w:rFonts w:ascii="Roboto" w:eastAsia="Times New Roman" w:hAnsi="Roboto"/>
          <w:color w:val="515151"/>
          <w:sz w:val="23"/>
          <w:szCs w:val="23"/>
        </w:rPr>
      </w:pPr>
      <w:r w:rsidRPr="584A6A3C">
        <w:rPr>
          <w:rFonts w:ascii="Roboto" w:eastAsia="Times New Roman" w:hAnsi="Roboto"/>
          <w:color w:val="515151"/>
          <w:sz w:val="23"/>
          <w:szCs w:val="23"/>
        </w:rPr>
        <w:t>Iterate on ML processes to produce tools that make every stage of the modeling workflow — from annotating data to deploying and monitoring models — robust, auditable, and usable</w:t>
      </w:r>
    </w:p>
    <w:p w14:paraId="27479583" w14:textId="4AA5D6FE" w:rsidR="00D029BE" w:rsidRDefault="5D0BF67C" w:rsidP="584A6A3C">
      <w:pPr>
        <w:numPr>
          <w:ilvl w:val="0"/>
          <w:numId w:val="1"/>
        </w:numPr>
        <w:shd w:val="clear" w:color="auto" w:fill="FFFFFF" w:themeFill="background1"/>
        <w:spacing w:before="100" w:beforeAutospacing="1" w:after="100" w:afterAutospacing="1"/>
        <w:rPr>
          <w:rFonts w:asciiTheme="minorHAnsi" w:eastAsiaTheme="minorEastAsia" w:hAnsiTheme="minorHAnsi" w:cstheme="minorBidi"/>
          <w:color w:val="515151"/>
          <w:sz w:val="23"/>
          <w:szCs w:val="23"/>
        </w:rPr>
      </w:pPr>
      <w:r w:rsidRPr="584A6A3C">
        <w:rPr>
          <w:rFonts w:ascii="Roboto" w:eastAsia="Times New Roman" w:hAnsi="Roboto"/>
          <w:color w:val="515151"/>
          <w:sz w:val="23"/>
          <w:szCs w:val="23"/>
        </w:rPr>
        <w:t>Work with ML engineers to develop monitoring systems that detect performance issues in deployed models</w:t>
      </w:r>
      <w:r w:rsidR="6CA411C5" w:rsidRPr="584A6A3C">
        <w:rPr>
          <w:rFonts w:ascii="Roboto" w:eastAsia="Times New Roman" w:hAnsi="Roboto"/>
          <w:color w:val="515151"/>
          <w:sz w:val="23"/>
          <w:szCs w:val="23"/>
        </w:rPr>
        <w:t>.</w:t>
      </w:r>
    </w:p>
    <w:p w14:paraId="2D005827" w14:textId="33405814" w:rsidR="00C4749E" w:rsidRPr="00C4749E" w:rsidRDefault="62891D24" w:rsidP="584A6A3C">
      <w:pPr>
        <w:pStyle w:val="ListParagraph"/>
        <w:numPr>
          <w:ilvl w:val="0"/>
          <w:numId w:val="1"/>
        </w:numPr>
        <w:shd w:val="clear" w:color="auto" w:fill="FFFFFF" w:themeFill="background1"/>
        <w:spacing w:before="100" w:beforeAutospacing="1" w:after="100" w:afterAutospacing="1"/>
        <w:rPr>
          <w:rFonts w:ascii="Roboto" w:eastAsia="Times New Roman" w:hAnsi="Roboto"/>
          <w:color w:val="515151"/>
          <w:sz w:val="23"/>
          <w:szCs w:val="23"/>
        </w:rPr>
      </w:pPr>
      <w:r w:rsidRPr="584A6A3C">
        <w:rPr>
          <w:rFonts w:ascii="Roboto" w:eastAsia="Times New Roman" w:hAnsi="Roboto"/>
          <w:color w:val="515151"/>
          <w:sz w:val="23"/>
          <w:szCs w:val="23"/>
        </w:rPr>
        <w:t>Collaborate with integrating partners</w:t>
      </w:r>
      <w:r w:rsidR="31CBCF9C" w:rsidRPr="584A6A3C">
        <w:rPr>
          <w:rFonts w:ascii="Roboto" w:eastAsia="Times New Roman" w:hAnsi="Roboto"/>
          <w:color w:val="515151"/>
          <w:sz w:val="23"/>
          <w:szCs w:val="23"/>
        </w:rPr>
        <w:t xml:space="preserve"> </w:t>
      </w:r>
      <w:r w:rsidRPr="584A6A3C">
        <w:rPr>
          <w:rFonts w:ascii="Roboto" w:eastAsia="Times New Roman" w:hAnsi="Roboto"/>
          <w:color w:val="515151"/>
          <w:sz w:val="23"/>
          <w:szCs w:val="23"/>
        </w:rPr>
        <w:t>to identify common needs and develop well-architected and scalable infrastructure</w:t>
      </w:r>
      <w:r w:rsidR="31CBCF9C" w:rsidRPr="584A6A3C">
        <w:rPr>
          <w:rFonts w:ascii="Roboto" w:eastAsia="Times New Roman" w:hAnsi="Roboto"/>
          <w:color w:val="515151"/>
          <w:sz w:val="23"/>
          <w:szCs w:val="23"/>
        </w:rPr>
        <w:t>.</w:t>
      </w:r>
    </w:p>
    <w:p w14:paraId="44CDD6FA" w14:textId="061A8918" w:rsidR="006069F9" w:rsidRPr="006069F9" w:rsidRDefault="360462CF" w:rsidP="584A6A3C">
      <w:pPr>
        <w:numPr>
          <w:ilvl w:val="0"/>
          <w:numId w:val="1"/>
        </w:numPr>
        <w:shd w:val="clear" w:color="auto" w:fill="FFFFFF" w:themeFill="background1"/>
        <w:spacing w:before="100" w:beforeAutospacing="1" w:after="100" w:afterAutospacing="1"/>
        <w:rPr>
          <w:rFonts w:asciiTheme="minorHAnsi" w:eastAsiaTheme="minorEastAsia" w:hAnsiTheme="minorHAnsi" w:cstheme="minorBidi"/>
          <w:color w:val="515151"/>
          <w:sz w:val="23"/>
          <w:szCs w:val="23"/>
        </w:rPr>
      </w:pPr>
      <w:r w:rsidRPr="584A6A3C">
        <w:rPr>
          <w:rFonts w:ascii="Roboto" w:eastAsia="Times New Roman" w:hAnsi="Roboto"/>
          <w:color w:val="515151"/>
          <w:sz w:val="23"/>
          <w:szCs w:val="23"/>
        </w:rPr>
        <w:t>Implement best practices on top of automated frameworks for unit, integration, end-to-end, smoke and other testing approaches.</w:t>
      </w:r>
    </w:p>
    <w:p w14:paraId="4C81E677" w14:textId="367B7A97" w:rsidR="005768D0" w:rsidRDefault="1511F7F9" w:rsidP="584A6A3C">
      <w:pPr>
        <w:numPr>
          <w:ilvl w:val="0"/>
          <w:numId w:val="1"/>
        </w:numPr>
        <w:shd w:val="clear" w:color="auto" w:fill="FFFFFF" w:themeFill="background1"/>
        <w:spacing w:before="100" w:beforeAutospacing="1" w:after="100" w:afterAutospacing="1"/>
        <w:rPr>
          <w:rFonts w:asciiTheme="minorHAnsi" w:eastAsiaTheme="minorEastAsia" w:hAnsiTheme="minorHAnsi" w:cstheme="minorBidi"/>
          <w:color w:val="515151"/>
          <w:sz w:val="23"/>
          <w:szCs w:val="23"/>
        </w:rPr>
      </w:pPr>
      <w:r w:rsidRPr="584A6A3C">
        <w:rPr>
          <w:rFonts w:ascii="Roboto" w:eastAsia="Times New Roman" w:hAnsi="Roboto"/>
          <w:color w:val="515151"/>
          <w:sz w:val="23"/>
          <w:szCs w:val="23"/>
        </w:rPr>
        <w:t>Work with Data Scientists, Engineers and Operations for de</w:t>
      </w:r>
      <w:r w:rsidR="0BA90192" w:rsidRPr="584A6A3C">
        <w:rPr>
          <w:rFonts w:ascii="Roboto" w:eastAsia="Times New Roman" w:hAnsi="Roboto"/>
          <w:color w:val="515151"/>
          <w:sz w:val="23"/>
          <w:szCs w:val="23"/>
        </w:rPr>
        <w:t>p</w:t>
      </w:r>
      <w:r w:rsidRPr="584A6A3C">
        <w:rPr>
          <w:rFonts w:ascii="Roboto" w:eastAsia="Times New Roman" w:hAnsi="Roboto"/>
          <w:color w:val="515151"/>
          <w:sz w:val="23"/>
          <w:szCs w:val="23"/>
        </w:rPr>
        <w:t>loyment of ML models to production and support them in monitoring model performance.</w:t>
      </w:r>
    </w:p>
    <w:p w14:paraId="55E25C71" w14:textId="40B47B96" w:rsidR="00B71605" w:rsidRDefault="00E14D6E" w:rsidP="00B71605">
      <w:pPr>
        <w:numPr>
          <w:ilvl w:val="0"/>
          <w:numId w:val="1"/>
        </w:numPr>
        <w:shd w:val="clear" w:color="auto" w:fill="FFFFFF"/>
        <w:spacing w:before="100" w:beforeAutospacing="1" w:after="100" w:afterAutospacing="1"/>
        <w:rPr>
          <w:rFonts w:ascii="Roboto" w:eastAsia="Times New Roman" w:hAnsi="Roboto"/>
          <w:color w:val="515151"/>
          <w:sz w:val="23"/>
          <w:szCs w:val="23"/>
        </w:rPr>
      </w:pPr>
      <w:r>
        <w:rPr>
          <w:rFonts w:ascii="Roboto" w:eastAsia="Times New Roman" w:hAnsi="Roboto"/>
          <w:color w:val="515151"/>
          <w:sz w:val="23"/>
          <w:szCs w:val="23"/>
        </w:rPr>
        <w:t xml:space="preserve">Collaborate with </w:t>
      </w:r>
      <w:r w:rsidR="00B71605">
        <w:rPr>
          <w:rFonts w:ascii="Roboto" w:eastAsia="Times New Roman" w:hAnsi="Roboto"/>
          <w:color w:val="515151"/>
          <w:sz w:val="23"/>
          <w:szCs w:val="23"/>
        </w:rPr>
        <w:t xml:space="preserve">data science </w:t>
      </w:r>
      <w:r w:rsidR="005768D0">
        <w:rPr>
          <w:rFonts w:ascii="Roboto" w:eastAsia="Times New Roman" w:hAnsi="Roboto"/>
          <w:color w:val="515151"/>
          <w:sz w:val="23"/>
          <w:szCs w:val="23"/>
        </w:rPr>
        <w:t xml:space="preserve">and engineering </w:t>
      </w:r>
      <w:r w:rsidR="00B71605">
        <w:rPr>
          <w:rFonts w:ascii="Roboto" w:eastAsia="Times New Roman" w:hAnsi="Roboto"/>
          <w:color w:val="515151"/>
          <w:sz w:val="23"/>
          <w:szCs w:val="23"/>
        </w:rPr>
        <w:t>teams</w:t>
      </w:r>
      <w:r w:rsidR="005768D0">
        <w:rPr>
          <w:rFonts w:ascii="Roboto" w:eastAsia="Times New Roman" w:hAnsi="Roboto"/>
          <w:color w:val="515151"/>
          <w:sz w:val="23"/>
          <w:szCs w:val="23"/>
        </w:rPr>
        <w:t xml:space="preserve"> t</w:t>
      </w:r>
      <w:r w:rsidR="00B71605">
        <w:rPr>
          <w:rFonts w:ascii="Roboto" w:eastAsia="Times New Roman" w:hAnsi="Roboto"/>
          <w:color w:val="515151"/>
          <w:sz w:val="23"/>
          <w:szCs w:val="23"/>
        </w:rPr>
        <w:t>o support their projects</w:t>
      </w:r>
      <w:r>
        <w:rPr>
          <w:rFonts w:ascii="Roboto" w:eastAsia="Times New Roman" w:hAnsi="Roboto"/>
          <w:color w:val="515151"/>
          <w:sz w:val="23"/>
          <w:szCs w:val="23"/>
        </w:rPr>
        <w:t>.</w:t>
      </w:r>
    </w:p>
    <w:p w14:paraId="68013FAD" w14:textId="77777777" w:rsidR="00B71605" w:rsidRDefault="00B71605" w:rsidP="00B71605">
      <w:pPr>
        <w:numPr>
          <w:ilvl w:val="0"/>
          <w:numId w:val="1"/>
        </w:numPr>
        <w:shd w:val="clear" w:color="auto" w:fill="FFFFFF"/>
        <w:spacing w:before="100" w:beforeAutospacing="1" w:after="100" w:afterAutospacing="1"/>
        <w:rPr>
          <w:rFonts w:ascii="Roboto" w:eastAsia="Times New Roman" w:hAnsi="Roboto"/>
          <w:color w:val="515151"/>
          <w:sz w:val="23"/>
          <w:szCs w:val="23"/>
        </w:rPr>
      </w:pPr>
      <w:r>
        <w:rPr>
          <w:rFonts w:ascii="Roboto" w:eastAsia="Times New Roman" w:hAnsi="Roboto"/>
          <w:color w:val="515151"/>
          <w:sz w:val="23"/>
          <w:szCs w:val="23"/>
        </w:rPr>
        <w:t>Participate in knowledge sharing sessions to bring new insights and technologies to the team.</w:t>
      </w:r>
    </w:p>
    <w:p w14:paraId="12F4CDE1" w14:textId="77777777" w:rsidR="00B71605" w:rsidRDefault="00B71605" w:rsidP="00B71605">
      <w:pPr>
        <w:numPr>
          <w:ilvl w:val="0"/>
          <w:numId w:val="1"/>
        </w:numPr>
        <w:shd w:val="clear" w:color="auto" w:fill="FFFFFF"/>
        <w:spacing w:before="100" w:beforeAutospacing="1" w:after="100" w:afterAutospacing="1"/>
        <w:rPr>
          <w:rFonts w:ascii="Roboto" w:eastAsia="Times New Roman" w:hAnsi="Roboto"/>
          <w:color w:val="515151"/>
          <w:sz w:val="23"/>
          <w:szCs w:val="23"/>
        </w:rPr>
      </w:pPr>
      <w:r>
        <w:rPr>
          <w:rFonts w:ascii="Roboto" w:eastAsia="Times New Roman" w:hAnsi="Roboto"/>
          <w:color w:val="515151"/>
          <w:sz w:val="23"/>
          <w:szCs w:val="23"/>
        </w:rPr>
        <w:lastRenderedPageBreak/>
        <w:t>Participate in design sessions to continuously develop and improve the Cotiviti machine learning platform</w:t>
      </w:r>
    </w:p>
    <w:p w14:paraId="548AF825" w14:textId="5B59E4B1" w:rsidR="00B71605" w:rsidRDefault="2B2F60E8" w:rsidP="584A6A3C">
      <w:pPr>
        <w:numPr>
          <w:ilvl w:val="0"/>
          <w:numId w:val="1"/>
        </w:numPr>
        <w:shd w:val="clear" w:color="auto" w:fill="FFFFFF" w:themeFill="background1"/>
        <w:spacing w:before="100" w:beforeAutospacing="1" w:after="100" w:afterAutospacing="1"/>
        <w:rPr>
          <w:rFonts w:ascii="Roboto" w:eastAsia="Times New Roman" w:hAnsi="Roboto"/>
          <w:color w:val="515151"/>
          <w:sz w:val="23"/>
          <w:szCs w:val="23"/>
        </w:rPr>
      </w:pPr>
      <w:r w:rsidRPr="584A6A3C">
        <w:rPr>
          <w:rFonts w:ascii="Roboto" w:eastAsia="Times New Roman" w:hAnsi="Roboto"/>
          <w:color w:val="515151"/>
          <w:sz w:val="23"/>
          <w:szCs w:val="23"/>
        </w:rPr>
        <w:t xml:space="preserve">Provide End to End value-based </w:t>
      </w:r>
      <w:r w:rsidR="2524DB2D" w:rsidRPr="584A6A3C">
        <w:rPr>
          <w:rFonts w:ascii="Roboto" w:eastAsia="Times New Roman" w:hAnsi="Roboto"/>
          <w:color w:val="515151"/>
          <w:sz w:val="23"/>
          <w:szCs w:val="23"/>
        </w:rPr>
        <w:t xml:space="preserve">and repeatable </w:t>
      </w:r>
      <w:r w:rsidR="35B5C3CF" w:rsidRPr="584A6A3C">
        <w:rPr>
          <w:rFonts w:ascii="Roboto" w:eastAsia="Times New Roman" w:hAnsi="Roboto"/>
          <w:color w:val="515151"/>
          <w:sz w:val="23"/>
          <w:szCs w:val="23"/>
        </w:rPr>
        <w:t xml:space="preserve">batch and real time </w:t>
      </w:r>
      <w:r w:rsidR="2524DB2D" w:rsidRPr="584A6A3C">
        <w:rPr>
          <w:rFonts w:ascii="Roboto" w:eastAsia="Times New Roman" w:hAnsi="Roboto"/>
          <w:color w:val="515151"/>
          <w:sz w:val="23"/>
          <w:szCs w:val="23"/>
        </w:rPr>
        <w:t xml:space="preserve">pipeline </w:t>
      </w:r>
      <w:r w:rsidRPr="584A6A3C">
        <w:rPr>
          <w:rFonts w:ascii="Roboto" w:eastAsia="Times New Roman" w:hAnsi="Roboto"/>
          <w:color w:val="515151"/>
          <w:sz w:val="23"/>
          <w:szCs w:val="23"/>
        </w:rPr>
        <w:t xml:space="preserve">solutions, including data pipeline, model creation and </w:t>
      </w:r>
      <w:r w:rsidR="2524DB2D" w:rsidRPr="584A6A3C">
        <w:rPr>
          <w:rFonts w:ascii="Roboto" w:eastAsia="Times New Roman" w:hAnsi="Roboto"/>
          <w:color w:val="515151"/>
          <w:sz w:val="23"/>
          <w:szCs w:val="23"/>
        </w:rPr>
        <w:t xml:space="preserve">monitoring </w:t>
      </w:r>
      <w:r w:rsidRPr="584A6A3C">
        <w:rPr>
          <w:rFonts w:ascii="Roboto" w:eastAsia="Times New Roman" w:hAnsi="Roboto"/>
          <w:color w:val="515151"/>
          <w:sz w:val="23"/>
          <w:szCs w:val="23"/>
        </w:rPr>
        <w:t>for end user consumption.</w:t>
      </w:r>
    </w:p>
    <w:p w14:paraId="725E8140" w14:textId="77777777" w:rsidR="00B71605" w:rsidRDefault="00B71605" w:rsidP="00B71605">
      <w:pPr>
        <w:shd w:val="clear" w:color="auto" w:fill="FFFFFF"/>
        <w:spacing w:after="225"/>
        <w:rPr>
          <w:rFonts w:ascii="Roboto" w:hAnsi="Roboto"/>
          <w:color w:val="515151"/>
          <w:sz w:val="23"/>
          <w:szCs w:val="23"/>
        </w:rPr>
      </w:pPr>
      <w:r>
        <w:rPr>
          <w:rFonts w:ascii="Roboto" w:hAnsi="Roboto"/>
          <w:b/>
          <w:bCs/>
          <w:color w:val="515151"/>
          <w:sz w:val="23"/>
          <w:szCs w:val="23"/>
        </w:rPr>
        <w:t>Requirements:</w:t>
      </w:r>
    </w:p>
    <w:p w14:paraId="2E915DFA" w14:textId="6406D4D4" w:rsidR="00B71605" w:rsidRDefault="2B2F60E8" w:rsidP="584A6A3C">
      <w:pPr>
        <w:shd w:val="clear" w:color="auto" w:fill="FFFFFF" w:themeFill="background1"/>
        <w:spacing w:after="225"/>
        <w:rPr>
          <w:rFonts w:ascii="Roboto" w:hAnsi="Roboto"/>
          <w:color w:val="515151"/>
          <w:sz w:val="23"/>
          <w:szCs w:val="23"/>
        </w:rPr>
      </w:pPr>
      <w:r w:rsidRPr="584A6A3C">
        <w:rPr>
          <w:rFonts w:ascii="Roboto" w:hAnsi="Roboto"/>
          <w:b/>
          <w:bCs/>
          <w:color w:val="515151"/>
          <w:sz w:val="23"/>
          <w:szCs w:val="23"/>
        </w:rPr>
        <w:t>Machine Learning: </w:t>
      </w:r>
      <w:r w:rsidR="52662754" w:rsidRPr="584A6A3C">
        <w:rPr>
          <w:rFonts w:ascii="Roboto" w:hAnsi="Roboto"/>
          <w:color w:val="515151"/>
          <w:sz w:val="23"/>
          <w:szCs w:val="23"/>
        </w:rPr>
        <w:t>Basic understanding</w:t>
      </w:r>
      <w:r w:rsidR="52662754" w:rsidRPr="584A6A3C">
        <w:rPr>
          <w:rFonts w:ascii="Roboto" w:hAnsi="Roboto"/>
          <w:b/>
          <w:bCs/>
          <w:color w:val="515151"/>
          <w:sz w:val="23"/>
          <w:szCs w:val="23"/>
        </w:rPr>
        <w:t xml:space="preserve"> </w:t>
      </w:r>
      <w:r w:rsidR="7F30E25F" w:rsidRPr="584A6A3C">
        <w:rPr>
          <w:rFonts w:ascii="Roboto" w:hAnsi="Roboto"/>
          <w:color w:val="515151"/>
          <w:sz w:val="23"/>
          <w:szCs w:val="23"/>
        </w:rPr>
        <w:t xml:space="preserve">and working </w:t>
      </w:r>
      <w:r w:rsidRPr="584A6A3C">
        <w:rPr>
          <w:rFonts w:ascii="Roboto" w:hAnsi="Roboto"/>
          <w:color w:val="515151"/>
          <w:sz w:val="23"/>
          <w:szCs w:val="23"/>
        </w:rPr>
        <w:t xml:space="preserve">of a variety of machine learning </w:t>
      </w:r>
      <w:r w:rsidR="7F30E25F" w:rsidRPr="584A6A3C">
        <w:rPr>
          <w:rFonts w:ascii="Roboto" w:hAnsi="Roboto"/>
          <w:color w:val="515151"/>
          <w:sz w:val="23"/>
          <w:szCs w:val="23"/>
        </w:rPr>
        <w:t xml:space="preserve">algorithms and their use cases. </w:t>
      </w:r>
      <w:r w:rsidR="71288E76" w:rsidRPr="584A6A3C">
        <w:rPr>
          <w:rFonts w:ascii="Roboto" w:hAnsi="Roboto"/>
          <w:color w:val="515151"/>
          <w:sz w:val="23"/>
          <w:szCs w:val="23"/>
        </w:rPr>
        <w:t>Ability to understand various metrics and outcomes of a ML model.</w:t>
      </w:r>
    </w:p>
    <w:p w14:paraId="19CEFEB0" w14:textId="77777777" w:rsidR="00B71605" w:rsidRDefault="00B71605" w:rsidP="00B71605">
      <w:pPr>
        <w:shd w:val="clear" w:color="auto" w:fill="FFFFFF"/>
        <w:spacing w:after="225"/>
        <w:rPr>
          <w:rFonts w:ascii="Roboto" w:hAnsi="Roboto"/>
          <w:color w:val="515151"/>
          <w:sz w:val="23"/>
          <w:szCs w:val="23"/>
        </w:rPr>
      </w:pPr>
      <w:r>
        <w:rPr>
          <w:rFonts w:ascii="Roboto" w:hAnsi="Roboto"/>
          <w:b/>
          <w:bCs/>
          <w:color w:val="515151"/>
          <w:sz w:val="23"/>
          <w:szCs w:val="23"/>
        </w:rPr>
        <w:t>Big Data Analysis: </w:t>
      </w:r>
      <w:r>
        <w:rPr>
          <w:rFonts w:ascii="Roboto" w:hAnsi="Roboto"/>
          <w:color w:val="515151"/>
          <w:sz w:val="23"/>
          <w:szCs w:val="23"/>
        </w:rPr>
        <w:t>Strong ability to manage and analyze data in a Big Data environment using a variety of scripts, potentially including but not limited to Scala/Spark and Python as well as Cloud based ML/AI capabilities. </w:t>
      </w:r>
    </w:p>
    <w:p w14:paraId="350D68A0" w14:textId="77777777" w:rsidR="00B71605" w:rsidRDefault="00B71605" w:rsidP="00B71605">
      <w:pPr>
        <w:shd w:val="clear" w:color="auto" w:fill="FFFFFF"/>
        <w:spacing w:after="225"/>
        <w:rPr>
          <w:rFonts w:ascii="Roboto" w:hAnsi="Roboto"/>
          <w:color w:val="515151"/>
          <w:sz w:val="23"/>
          <w:szCs w:val="23"/>
        </w:rPr>
      </w:pPr>
      <w:r>
        <w:rPr>
          <w:rFonts w:ascii="Roboto" w:hAnsi="Roboto"/>
          <w:b/>
          <w:bCs/>
          <w:color w:val="515151"/>
          <w:sz w:val="23"/>
          <w:szCs w:val="23"/>
        </w:rPr>
        <w:t>Reasoning and Problem Solving: </w:t>
      </w:r>
      <w:r>
        <w:rPr>
          <w:rFonts w:ascii="Roboto" w:hAnsi="Roboto"/>
          <w:color w:val="515151"/>
          <w:sz w:val="23"/>
          <w:szCs w:val="23"/>
        </w:rPr>
        <w:t>Ability to actively and skillfully conceptualize, apply, analyze, synthesize, and/or evaluate information gathered from, or generated by, observation, experience, reflection, reasoning, or communication, as a guide to belief and action</w:t>
      </w:r>
    </w:p>
    <w:p w14:paraId="5E738EED" w14:textId="42CA4C32" w:rsidR="00B71605" w:rsidRDefault="2B2F60E8" w:rsidP="584A6A3C">
      <w:pPr>
        <w:shd w:val="clear" w:color="auto" w:fill="FFFFFF" w:themeFill="background1"/>
        <w:spacing w:after="225"/>
        <w:rPr>
          <w:rFonts w:ascii="Roboto" w:hAnsi="Roboto"/>
          <w:color w:val="515151"/>
          <w:sz w:val="23"/>
          <w:szCs w:val="23"/>
        </w:rPr>
      </w:pPr>
      <w:r w:rsidRPr="584A6A3C">
        <w:rPr>
          <w:rFonts w:ascii="Roboto" w:hAnsi="Roboto"/>
          <w:b/>
          <w:bCs/>
          <w:color w:val="515151"/>
          <w:sz w:val="23"/>
          <w:szCs w:val="23"/>
        </w:rPr>
        <w:t>Consulting: </w:t>
      </w:r>
      <w:r w:rsidRPr="584A6A3C">
        <w:rPr>
          <w:rFonts w:ascii="Roboto" w:hAnsi="Roboto"/>
          <w:color w:val="515151"/>
          <w:sz w:val="23"/>
          <w:szCs w:val="23"/>
        </w:rPr>
        <w:t>Demonstrated ability to make and gain acceptance of data-driven recommendations made to business owners. Strong ability to appropriately summarize and effectively communicate complex concepts &amp; varied data sets to inform stakeholders, gain approval, or prompt actions; Applies to multiple audiences ranging from the analyst to executive level; Includes oral &amp; written communication and multimedia presentation</w:t>
      </w:r>
      <w:ins w:id="21" w:author="Srivastava, Pushpraj" w:date="2021-02-01T19:10:00Z">
        <w:r w:rsidR="16D09EE9" w:rsidRPr="584A6A3C">
          <w:rPr>
            <w:rFonts w:ascii="Roboto" w:hAnsi="Roboto"/>
            <w:color w:val="515151"/>
            <w:sz w:val="23"/>
            <w:szCs w:val="23"/>
          </w:rPr>
          <w:t>.</w:t>
        </w:r>
      </w:ins>
    </w:p>
    <w:p w14:paraId="123EFAE8" w14:textId="297CB908" w:rsidR="00B71605" w:rsidRDefault="2B2F60E8" w:rsidP="584A6A3C">
      <w:pPr>
        <w:shd w:val="clear" w:color="auto" w:fill="FFFFFF" w:themeFill="background1"/>
        <w:spacing w:after="225"/>
        <w:rPr>
          <w:rFonts w:ascii="Roboto" w:hAnsi="Roboto"/>
          <w:color w:val="515151"/>
          <w:sz w:val="23"/>
          <w:szCs w:val="23"/>
        </w:rPr>
      </w:pPr>
      <w:r w:rsidRPr="584A6A3C">
        <w:rPr>
          <w:rFonts w:ascii="Roboto" w:hAnsi="Roboto"/>
          <w:b/>
          <w:bCs/>
          <w:color w:val="515151"/>
          <w:sz w:val="23"/>
          <w:szCs w:val="23"/>
        </w:rPr>
        <w:t>Statistical Analysis: </w:t>
      </w:r>
      <w:r w:rsidR="0B58D0B2" w:rsidRPr="584A6A3C">
        <w:rPr>
          <w:rFonts w:ascii="Roboto" w:hAnsi="Roboto"/>
          <w:color w:val="515151"/>
          <w:sz w:val="23"/>
          <w:szCs w:val="23"/>
        </w:rPr>
        <w:t xml:space="preserve">Understanding of </w:t>
      </w:r>
      <w:r w:rsidRPr="584A6A3C">
        <w:rPr>
          <w:rFonts w:ascii="Roboto" w:hAnsi="Roboto"/>
          <w:color w:val="515151"/>
          <w:sz w:val="23"/>
          <w:szCs w:val="23"/>
        </w:rPr>
        <w:t>statistical methodology to solve business problems; appropriately interprets meaning from results</w:t>
      </w:r>
    </w:p>
    <w:p w14:paraId="152C63D6" w14:textId="77777777" w:rsidR="00B71605" w:rsidRDefault="00B71605" w:rsidP="00B71605">
      <w:pPr>
        <w:shd w:val="clear" w:color="auto" w:fill="FFFFFF"/>
        <w:spacing w:after="225"/>
        <w:rPr>
          <w:rFonts w:ascii="Roboto" w:hAnsi="Roboto"/>
          <w:color w:val="515151"/>
          <w:sz w:val="23"/>
          <w:szCs w:val="23"/>
        </w:rPr>
      </w:pPr>
      <w:r>
        <w:rPr>
          <w:rFonts w:ascii="Roboto" w:hAnsi="Roboto"/>
          <w:b/>
          <w:bCs/>
          <w:color w:val="515151"/>
          <w:sz w:val="23"/>
          <w:szCs w:val="23"/>
        </w:rPr>
        <w:t>Business Knowledge: </w:t>
      </w:r>
      <w:r>
        <w:rPr>
          <w:rFonts w:ascii="Roboto" w:hAnsi="Roboto"/>
          <w:color w:val="515151"/>
          <w:sz w:val="23"/>
          <w:szCs w:val="23"/>
        </w:rPr>
        <w:t>Good understanding of the tenets of health insurance, the managed care model, industry coding/policy standards, the claim adjudication process, and issues related to fraud waste and abuse. Ability to apply this knowledge to the development &amp; evaluation of new initiatives and support leading the team strategy toward best practices.</w:t>
      </w:r>
    </w:p>
    <w:p w14:paraId="62FEBC24" w14:textId="77777777" w:rsidR="00B71605" w:rsidRDefault="00B71605" w:rsidP="00B71605">
      <w:pPr>
        <w:shd w:val="clear" w:color="auto" w:fill="FFFFFF"/>
        <w:spacing w:after="225"/>
        <w:rPr>
          <w:rFonts w:ascii="Roboto" w:hAnsi="Roboto"/>
          <w:color w:val="515151"/>
          <w:sz w:val="23"/>
          <w:szCs w:val="23"/>
        </w:rPr>
      </w:pPr>
      <w:r>
        <w:rPr>
          <w:rFonts w:ascii="Roboto" w:hAnsi="Roboto"/>
          <w:b/>
          <w:bCs/>
          <w:color w:val="515151"/>
          <w:sz w:val="23"/>
          <w:szCs w:val="23"/>
        </w:rPr>
        <w:t>Financial Analysis: </w:t>
      </w:r>
      <w:r>
        <w:rPr>
          <w:rFonts w:ascii="Roboto" w:hAnsi="Roboto"/>
          <w:color w:val="515151"/>
          <w:sz w:val="23"/>
          <w:szCs w:val="23"/>
        </w:rPr>
        <w:t>Ability to understand, generate and evaluate healthcare utilization, unit cost and medical cost trends. This includes understanding levers that effect healthcare cost, such as contracting, networks, policies, benefit structures, and product design. Ability to draw conclusions and make recommendations based on financial data</w:t>
      </w:r>
    </w:p>
    <w:p w14:paraId="6184A225" w14:textId="77777777" w:rsidR="00B71605" w:rsidRDefault="00B71605" w:rsidP="00B71605">
      <w:pPr>
        <w:shd w:val="clear" w:color="auto" w:fill="FFFFFF"/>
        <w:spacing w:after="225"/>
        <w:rPr>
          <w:rFonts w:ascii="Roboto" w:hAnsi="Roboto"/>
          <w:color w:val="515151"/>
          <w:sz w:val="23"/>
          <w:szCs w:val="23"/>
        </w:rPr>
      </w:pPr>
      <w:r>
        <w:rPr>
          <w:rFonts w:ascii="Roboto" w:hAnsi="Roboto"/>
          <w:b/>
          <w:bCs/>
          <w:color w:val="515151"/>
          <w:sz w:val="23"/>
          <w:szCs w:val="23"/>
        </w:rPr>
        <w:t>Functional Programming: </w:t>
      </w:r>
      <w:r>
        <w:rPr>
          <w:rFonts w:ascii="Roboto" w:hAnsi="Roboto"/>
          <w:color w:val="515151"/>
          <w:sz w:val="23"/>
          <w:szCs w:val="23"/>
        </w:rPr>
        <w:t>Ability to work with, understand and create object oriented/functional programming solutions using modern application frameworks. </w:t>
      </w:r>
    </w:p>
    <w:p w14:paraId="384D42F4" w14:textId="77777777" w:rsidR="00B71605" w:rsidRDefault="00B71605" w:rsidP="00B71605">
      <w:pPr>
        <w:shd w:val="clear" w:color="auto" w:fill="FFFFFF"/>
        <w:spacing w:after="225"/>
        <w:rPr>
          <w:rFonts w:ascii="Roboto" w:hAnsi="Roboto"/>
          <w:color w:val="515151"/>
          <w:sz w:val="23"/>
          <w:szCs w:val="23"/>
        </w:rPr>
      </w:pPr>
      <w:r>
        <w:rPr>
          <w:rFonts w:ascii="Roboto" w:hAnsi="Roboto"/>
          <w:b/>
          <w:bCs/>
          <w:color w:val="515151"/>
          <w:sz w:val="23"/>
          <w:szCs w:val="23"/>
        </w:rPr>
        <w:t>Minimum Qualifications</w:t>
      </w:r>
    </w:p>
    <w:p w14:paraId="070E587F" w14:textId="3146E420" w:rsidR="00B71605" w:rsidRDefault="5D67ADB0" w:rsidP="584A6A3C">
      <w:pPr>
        <w:numPr>
          <w:ilvl w:val="0"/>
          <w:numId w:val="2"/>
        </w:numPr>
        <w:shd w:val="clear" w:color="auto" w:fill="FFFFFF" w:themeFill="background1"/>
        <w:spacing w:before="100" w:beforeAutospacing="1" w:after="100" w:afterAutospacing="1"/>
        <w:rPr>
          <w:rFonts w:ascii="Roboto" w:eastAsia="Times New Roman" w:hAnsi="Roboto"/>
          <w:color w:val="515151"/>
          <w:sz w:val="23"/>
          <w:szCs w:val="23"/>
        </w:rPr>
      </w:pPr>
      <w:proofErr w:type="spellStart"/>
      <w:r w:rsidRPr="584A6A3C">
        <w:rPr>
          <w:rFonts w:ascii="Roboto" w:eastAsia="Times New Roman" w:hAnsi="Roboto"/>
          <w:color w:val="515151"/>
          <w:sz w:val="23"/>
          <w:szCs w:val="23"/>
        </w:rPr>
        <w:t>Bachelors</w:t>
      </w:r>
      <w:proofErr w:type="spellEnd"/>
      <w:r w:rsidRPr="584A6A3C">
        <w:rPr>
          <w:rFonts w:ascii="Roboto" w:eastAsia="Times New Roman" w:hAnsi="Roboto"/>
          <w:color w:val="515151"/>
          <w:sz w:val="23"/>
          <w:szCs w:val="23"/>
        </w:rPr>
        <w:t xml:space="preserve"> d</w:t>
      </w:r>
      <w:r w:rsidR="2B2F60E8" w:rsidRPr="584A6A3C">
        <w:rPr>
          <w:rFonts w:ascii="Roboto" w:eastAsia="Times New Roman" w:hAnsi="Roboto"/>
          <w:color w:val="515151"/>
          <w:sz w:val="23"/>
          <w:szCs w:val="23"/>
        </w:rPr>
        <w:t xml:space="preserve">egree in relevant discipline (Computer Science, </w:t>
      </w:r>
      <w:r w:rsidR="238C2A66" w:rsidRPr="584A6A3C">
        <w:rPr>
          <w:rFonts w:ascii="Roboto" w:eastAsia="Times New Roman" w:hAnsi="Roboto"/>
          <w:color w:val="515151"/>
          <w:sz w:val="23"/>
          <w:szCs w:val="23"/>
        </w:rPr>
        <w:t>IT</w:t>
      </w:r>
      <w:r w:rsidR="2B2F60E8" w:rsidRPr="584A6A3C">
        <w:rPr>
          <w:rFonts w:ascii="Roboto" w:eastAsia="Times New Roman" w:hAnsi="Roboto"/>
          <w:color w:val="515151"/>
          <w:sz w:val="23"/>
          <w:szCs w:val="23"/>
        </w:rPr>
        <w:t>) or commensurate professional work experience</w:t>
      </w:r>
      <w:del w:id="22" w:author="Oncioiu, Liviu" w:date="2021-02-01T19:01:00Z">
        <w:r w:rsidR="00E570A8" w:rsidRPr="584A6A3C" w:rsidDel="2B2F60E8">
          <w:rPr>
            <w:rFonts w:ascii="Roboto" w:eastAsia="Times New Roman" w:hAnsi="Roboto"/>
            <w:color w:val="515151"/>
            <w:sz w:val="23"/>
            <w:szCs w:val="23"/>
          </w:rPr>
          <w:delText>. </w:delText>
        </w:r>
      </w:del>
    </w:p>
    <w:p w14:paraId="4C65A90C" w14:textId="21D4BB7E" w:rsidR="00B71605" w:rsidRDefault="38D369EB" w:rsidP="584A6A3C">
      <w:pPr>
        <w:numPr>
          <w:ilvl w:val="0"/>
          <w:numId w:val="2"/>
        </w:numPr>
        <w:shd w:val="clear" w:color="auto" w:fill="FFFFFF" w:themeFill="background1"/>
        <w:spacing w:before="100" w:beforeAutospacing="1" w:after="100" w:afterAutospacing="1"/>
        <w:rPr>
          <w:rFonts w:ascii="Roboto" w:eastAsia="Times New Roman" w:hAnsi="Roboto"/>
          <w:color w:val="515151"/>
          <w:sz w:val="23"/>
          <w:szCs w:val="23"/>
        </w:rPr>
      </w:pPr>
      <w:r w:rsidRPr="584A6A3C">
        <w:rPr>
          <w:rFonts w:ascii="Roboto" w:eastAsia="Times New Roman" w:hAnsi="Roboto"/>
          <w:color w:val="515151"/>
          <w:sz w:val="23"/>
          <w:szCs w:val="23"/>
        </w:rPr>
        <w:t>1-2</w:t>
      </w:r>
      <w:r w:rsidR="2B2F60E8" w:rsidRPr="584A6A3C">
        <w:rPr>
          <w:rFonts w:ascii="Roboto" w:eastAsia="Times New Roman" w:hAnsi="Roboto"/>
          <w:color w:val="515151"/>
          <w:sz w:val="23"/>
          <w:szCs w:val="23"/>
        </w:rPr>
        <w:t xml:space="preserve"> </w:t>
      </w:r>
      <w:proofErr w:type="spellStart"/>
      <w:r w:rsidR="2B2F60E8" w:rsidRPr="584A6A3C">
        <w:rPr>
          <w:rFonts w:ascii="Roboto" w:eastAsia="Times New Roman" w:hAnsi="Roboto"/>
          <w:color w:val="515151"/>
          <w:sz w:val="23"/>
          <w:szCs w:val="23"/>
        </w:rPr>
        <w:t>years experience</w:t>
      </w:r>
      <w:proofErr w:type="spellEnd"/>
      <w:r w:rsidR="2B2F60E8" w:rsidRPr="584A6A3C">
        <w:rPr>
          <w:rFonts w:ascii="Roboto" w:eastAsia="Times New Roman" w:hAnsi="Roboto"/>
          <w:color w:val="515151"/>
          <w:sz w:val="23"/>
          <w:szCs w:val="23"/>
        </w:rPr>
        <w:t xml:space="preserve"> in advanced analytics</w:t>
      </w:r>
    </w:p>
    <w:p w14:paraId="731311F0" w14:textId="55F7F87D" w:rsidR="00B71605" w:rsidRDefault="4A7100EA" w:rsidP="584A6A3C">
      <w:pPr>
        <w:numPr>
          <w:ilvl w:val="0"/>
          <w:numId w:val="2"/>
        </w:numPr>
        <w:shd w:val="clear" w:color="auto" w:fill="FFFFFF" w:themeFill="background1"/>
        <w:spacing w:before="100" w:beforeAutospacing="1" w:after="100" w:afterAutospacing="1"/>
        <w:rPr>
          <w:rFonts w:ascii="Roboto" w:eastAsia="Times New Roman" w:hAnsi="Roboto"/>
          <w:color w:val="515151"/>
          <w:sz w:val="23"/>
          <w:szCs w:val="23"/>
        </w:rPr>
      </w:pPr>
      <w:r w:rsidRPr="584A6A3C">
        <w:rPr>
          <w:rFonts w:ascii="Roboto" w:eastAsia="Times New Roman" w:hAnsi="Roboto"/>
          <w:color w:val="515151"/>
          <w:sz w:val="23"/>
          <w:szCs w:val="23"/>
        </w:rPr>
        <w:lastRenderedPageBreak/>
        <w:t xml:space="preserve">Knowledge of </w:t>
      </w:r>
      <w:r w:rsidR="2B2F60E8" w:rsidRPr="584A6A3C">
        <w:rPr>
          <w:rFonts w:ascii="Roboto" w:eastAsia="Times New Roman" w:hAnsi="Roboto"/>
          <w:color w:val="515151"/>
          <w:sz w:val="23"/>
          <w:szCs w:val="23"/>
        </w:rPr>
        <w:t>working in Big Data environments</w:t>
      </w:r>
    </w:p>
    <w:p w14:paraId="3DA4298F" w14:textId="44F6102D" w:rsidR="00B71605" w:rsidRDefault="08F77362" w:rsidP="584A6A3C">
      <w:pPr>
        <w:numPr>
          <w:ilvl w:val="0"/>
          <w:numId w:val="2"/>
        </w:numPr>
        <w:shd w:val="clear" w:color="auto" w:fill="FFFFFF" w:themeFill="background1"/>
        <w:spacing w:before="100" w:beforeAutospacing="1" w:after="100" w:afterAutospacing="1"/>
        <w:rPr>
          <w:rFonts w:ascii="Roboto" w:eastAsia="Times New Roman" w:hAnsi="Roboto"/>
          <w:color w:val="515151"/>
          <w:sz w:val="23"/>
          <w:szCs w:val="23"/>
        </w:rPr>
      </w:pPr>
      <w:r w:rsidRPr="584A6A3C">
        <w:rPr>
          <w:rFonts w:ascii="Roboto" w:eastAsia="Times New Roman" w:hAnsi="Roboto"/>
          <w:color w:val="515151"/>
          <w:sz w:val="23"/>
          <w:szCs w:val="23"/>
        </w:rPr>
        <w:t xml:space="preserve">Ability to code in </w:t>
      </w:r>
      <w:r w:rsidR="1D8C36DC" w:rsidRPr="584A6A3C">
        <w:rPr>
          <w:rFonts w:ascii="Roboto" w:eastAsia="Times New Roman" w:hAnsi="Roboto"/>
          <w:color w:val="515151"/>
          <w:sz w:val="23"/>
          <w:szCs w:val="23"/>
        </w:rPr>
        <w:t>Spark/Scala</w:t>
      </w:r>
      <w:r w:rsidRPr="584A6A3C">
        <w:rPr>
          <w:rFonts w:ascii="Roboto" w:eastAsia="Times New Roman" w:hAnsi="Roboto"/>
          <w:color w:val="515151"/>
          <w:sz w:val="23"/>
          <w:szCs w:val="23"/>
        </w:rPr>
        <w:t xml:space="preserve"> or </w:t>
      </w:r>
      <w:del w:id="23" w:author="Oncioiu, Liviu" w:date="2021-02-01T19:01:00Z">
        <w:r w:rsidR="007E07E3" w:rsidRPr="584A6A3C" w:rsidDel="1D8C36DC">
          <w:rPr>
            <w:rFonts w:ascii="Roboto" w:eastAsia="Times New Roman" w:hAnsi="Roboto"/>
            <w:color w:val="515151"/>
            <w:sz w:val="23"/>
            <w:szCs w:val="23"/>
          </w:rPr>
          <w:delText>p</w:delText>
        </w:r>
      </w:del>
      <w:ins w:id="24" w:author="Oncioiu, Liviu" w:date="2021-02-01T19:01:00Z">
        <w:r w:rsidR="76194490" w:rsidRPr="584A6A3C">
          <w:rPr>
            <w:rFonts w:ascii="Roboto" w:eastAsia="Times New Roman" w:hAnsi="Roboto"/>
            <w:color w:val="515151"/>
            <w:sz w:val="23"/>
            <w:szCs w:val="23"/>
          </w:rPr>
          <w:t>P</w:t>
        </w:r>
      </w:ins>
      <w:r w:rsidR="1D8C36DC" w:rsidRPr="584A6A3C">
        <w:rPr>
          <w:rFonts w:ascii="Roboto" w:eastAsia="Times New Roman" w:hAnsi="Roboto"/>
          <w:color w:val="515151"/>
          <w:sz w:val="23"/>
          <w:szCs w:val="23"/>
        </w:rPr>
        <w:t>ython</w:t>
      </w:r>
      <w:del w:id="25" w:author="Oncioiu, Liviu" w:date="2021-02-01T19:01:00Z">
        <w:r w:rsidR="007E07E3" w:rsidRPr="584A6A3C" w:rsidDel="08F77362">
          <w:rPr>
            <w:rFonts w:ascii="Roboto" w:eastAsia="Times New Roman" w:hAnsi="Roboto"/>
            <w:color w:val="515151"/>
            <w:sz w:val="23"/>
            <w:szCs w:val="23"/>
          </w:rPr>
          <w:delText>.</w:delText>
        </w:r>
        <w:r w:rsidR="007E07E3" w:rsidRPr="584A6A3C" w:rsidDel="0DC69C38">
          <w:rPr>
            <w:rFonts w:ascii="Roboto" w:eastAsia="Times New Roman" w:hAnsi="Roboto"/>
            <w:color w:val="515151"/>
            <w:sz w:val="23"/>
            <w:szCs w:val="23"/>
          </w:rPr>
          <w:delText xml:space="preserve"> </w:delText>
        </w:r>
        <w:r w:rsidR="007E07E3" w:rsidRPr="584A6A3C" w:rsidDel="1D8C36DC">
          <w:rPr>
            <w:rFonts w:ascii="Roboto" w:eastAsia="Times New Roman" w:hAnsi="Roboto"/>
            <w:color w:val="515151"/>
            <w:sz w:val="23"/>
            <w:szCs w:val="23"/>
          </w:rPr>
          <w:delText xml:space="preserve"> </w:delText>
        </w:r>
      </w:del>
    </w:p>
    <w:p w14:paraId="5DDB3913" w14:textId="7E9103A5" w:rsidR="00B71605" w:rsidRDefault="2B2F60E8" w:rsidP="584A6A3C">
      <w:pPr>
        <w:numPr>
          <w:ilvl w:val="0"/>
          <w:numId w:val="2"/>
        </w:numPr>
        <w:shd w:val="clear" w:color="auto" w:fill="FFFFFF" w:themeFill="background1"/>
        <w:spacing w:before="100" w:beforeAutospacing="1" w:after="100" w:afterAutospacing="1"/>
        <w:rPr>
          <w:rFonts w:ascii="Roboto" w:eastAsia="Times New Roman" w:hAnsi="Roboto"/>
          <w:color w:val="515151"/>
          <w:sz w:val="23"/>
          <w:szCs w:val="23"/>
        </w:rPr>
      </w:pPr>
      <w:r w:rsidRPr="584A6A3C">
        <w:rPr>
          <w:rFonts w:ascii="Roboto" w:eastAsia="Times New Roman" w:hAnsi="Roboto"/>
          <w:color w:val="515151"/>
          <w:sz w:val="23"/>
          <w:szCs w:val="23"/>
        </w:rPr>
        <w:t xml:space="preserve">Experience in using machine learning tools to develop production strength models </w:t>
      </w:r>
      <w:r w:rsidR="0BA90192" w:rsidRPr="584A6A3C">
        <w:rPr>
          <w:rFonts w:ascii="Roboto" w:eastAsia="Times New Roman" w:hAnsi="Roboto"/>
          <w:color w:val="515151"/>
          <w:sz w:val="23"/>
          <w:szCs w:val="23"/>
        </w:rPr>
        <w:t xml:space="preserve">and model pipelines </w:t>
      </w:r>
      <w:r w:rsidRPr="584A6A3C">
        <w:rPr>
          <w:rFonts w:ascii="Roboto" w:eastAsia="Times New Roman" w:hAnsi="Roboto"/>
          <w:color w:val="515151"/>
          <w:sz w:val="23"/>
          <w:szCs w:val="23"/>
        </w:rPr>
        <w:t>including, but not limited to</w:t>
      </w:r>
      <w:r w:rsidR="0BA90192" w:rsidRPr="584A6A3C">
        <w:rPr>
          <w:rFonts w:ascii="Roboto" w:eastAsia="Times New Roman" w:hAnsi="Roboto"/>
          <w:color w:val="515151"/>
          <w:sz w:val="23"/>
          <w:szCs w:val="23"/>
        </w:rPr>
        <w:t>:</w:t>
      </w:r>
      <w:r w:rsidRPr="584A6A3C">
        <w:rPr>
          <w:rFonts w:ascii="Roboto" w:eastAsia="Times New Roman" w:hAnsi="Roboto"/>
          <w:color w:val="515151"/>
          <w:sz w:val="23"/>
          <w:szCs w:val="23"/>
        </w:rPr>
        <w:t xml:space="preserve"> </w:t>
      </w:r>
      <w:r w:rsidR="0BA90192" w:rsidRPr="584A6A3C">
        <w:rPr>
          <w:rFonts w:ascii="Roboto" w:eastAsia="Times New Roman" w:hAnsi="Roboto"/>
          <w:color w:val="515151"/>
          <w:sz w:val="23"/>
          <w:szCs w:val="23"/>
        </w:rPr>
        <w:t>P</w:t>
      </w:r>
      <w:r w:rsidRPr="584A6A3C">
        <w:rPr>
          <w:rFonts w:ascii="Roboto" w:eastAsia="Times New Roman" w:hAnsi="Roboto"/>
          <w:color w:val="515151"/>
          <w:sz w:val="23"/>
          <w:szCs w:val="23"/>
        </w:rPr>
        <w:t xml:space="preserve">andas, </w:t>
      </w:r>
      <w:r w:rsidR="0BA90192" w:rsidRPr="584A6A3C">
        <w:rPr>
          <w:rFonts w:ascii="Roboto" w:eastAsia="Times New Roman" w:hAnsi="Roboto"/>
          <w:color w:val="515151"/>
          <w:sz w:val="23"/>
          <w:szCs w:val="23"/>
        </w:rPr>
        <w:t>N</w:t>
      </w:r>
      <w:r w:rsidRPr="584A6A3C">
        <w:rPr>
          <w:rFonts w:ascii="Roboto" w:eastAsia="Times New Roman" w:hAnsi="Roboto"/>
          <w:color w:val="515151"/>
          <w:sz w:val="23"/>
          <w:szCs w:val="23"/>
        </w:rPr>
        <w:t>um</w:t>
      </w:r>
      <w:r w:rsidR="0BA90192" w:rsidRPr="584A6A3C">
        <w:rPr>
          <w:rFonts w:ascii="Roboto" w:eastAsia="Times New Roman" w:hAnsi="Roboto"/>
          <w:color w:val="515151"/>
          <w:sz w:val="23"/>
          <w:szCs w:val="23"/>
        </w:rPr>
        <w:t>P</w:t>
      </w:r>
      <w:r w:rsidRPr="584A6A3C">
        <w:rPr>
          <w:rFonts w:ascii="Roboto" w:eastAsia="Times New Roman" w:hAnsi="Roboto"/>
          <w:color w:val="515151"/>
          <w:sz w:val="23"/>
          <w:szCs w:val="23"/>
        </w:rPr>
        <w:t xml:space="preserve">y, scikit-learn, </w:t>
      </w:r>
      <w:proofErr w:type="spellStart"/>
      <w:r w:rsidR="0BA90192" w:rsidRPr="584A6A3C">
        <w:rPr>
          <w:rFonts w:ascii="Roboto" w:eastAsia="Times New Roman" w:hAnsi="Roboto"/>
          <w:color w:val="515151"/>
          <w:sz w:val="23"/>
          <w:szCs w:val="23"/>
        </w:rPr>
        <w:t>PySpark</w:t>
      </w:r>
      <w:proofErr w:type="spellEnd"/>
      <w:r w:rsidRPr="584A6A3C">
        <w:rPr>
          <w:rFonts w:ascii="Roboto" w:eastAsia="Times New Roman" w:hAnsi="Roboto"/>
          <w:color w:val="515151"/>
          <w:sz w:val="23"/>
          <w:szCs w:val="23"/>
        </w:rPr>
        <w:t xml:space="preserve">, </w:t>
      </w:r>
      <w:r w:rsidR="0BA90192" w:rsidRPr="584A6A3C">
        <w:rPr>
          <w:rFonts w:ascii="Roboto" w:eastAsia="Times New Roman" w:hAnsi="Roboto"/>
          <w:color w:val="515151"/>
          <w:sz w:val="23"/>
          <w:szCs w:val="23"/>
        </w:rPr>
        <w:t>H</w:t>
      </w:r>
      <w:r w:rsidRPr="584A6A3C">
        <w:rPr>
          <w:rFonts w:ascii="Roboto" w:eastAsia="Times New Roman" w:hAnsi="Roboto"/>
          <w:color w:val="515151"/>
          <w:sz w:val="23"/>
          <w:szCs w:val="23"/>
        </w:rPr>
        <w:t xml:space="preserve">ive, </w:t>
      </w:r>
      <w:r w:rsidR="0BA90192" w:rsidRPr="584A6A3C">
        <w:rPr>
          <w:rFonts w:ascii="Roboto" w:eastAsia="Times New Roman" w:hAnsi="Roboto"/>
          <w:color w:val="515151"/>
          <w:sz w:val="23"/>
          <w:szCs w:val="23"/>
        </w:rPr>
        <w:t>I</w:t>
      </w:r>
      <w:r w:rsidRPr="584A6A3C">
        <w:rPr>
          <w:rFonts w:ascii="Roboto" w:eastAsia="Times New Roman" w:hAnsi="Roboto"/>
          <w:color w:val="515151"/>
          <w:sz w:val="23"/>
          <w:szCs w:val="23"/>
        </w:rPr>
        <w:t>mpala</w:t>
      </w:r>
      <w:r w:rsidR="2DA7D5FE" w:rsidRPr="584A6A3C">
        <w:rPr>
          <w:rFonts w:ascii="Roboto" w:eastAsia="Times New Roman" w:hAnsi="Roboto"/>
          <w:color w:val="515151"/>
          <w:sz w:val="23"/>
          <w:szCs w:val="23"/>
        </w:rPr>
        <w:t>, Oozie/</w:t>
      </w:r>
      <w:proofErr w:type="spellStart"/>
      <w:ins w:id="26" w:author="Oncioiu, Liviu" w:date="2021-02-01T19:00:00Z">
        <w:r w:rsidR="75410AE0" w:rsidRPr="584A6A3C">
          <w:rPr>
            <w:rFonts w:ascii="Roboto" w:eastAsia="Times New Roman" w:hAnsi="Roboto"/>
            <w:color w:val="515151"/>
            <w:sz w:val="23"/>
            <w:szCs w:val="23"/>
          </w:rPr>
          <w:t>A</w:t>
        </w:r>
      </w:ins>
      <w:del w:id="27" w:author="Oncioiu, Liviu" w:date="2021-02-01T19:00:00Z">
        <w:r w:rsidR="00B71605" w:rsidRPr="584A6A3C" w:rsidDel="2DA7D5FE">
          <w:rPr>
            <w:rFonts w:ascii="Roboto" w:eastAsia="Times New Roman" w:hAnsi="Roboto"/>
            <w:color w:val="515151"/>
            <w:sz w:val="23"/>
            <w:szCs w:val="23"/>
          </w:rPr>
          <w:delText>a</w:delText>
        </w:r>
      </w:del>
      <w:r w:rsidR="2DA7D5FE" w:rsidRPr="584A6A3C">
        <w:rPr>
          <w:rFonts w:ascii="Roboto" w:eastAsia="Times New Roman" w:hAnsi="Roboto"/>
          <w:color w:val="515151"/>
          <w:sz w:val="23"/>
          <w:szCs w:val="23"/>
        </w:rPr>
        <w:t>ir</w:t>
      </w:r>
      <w:del w:id="28" w:author="Oncioiu, Liviu" w:date="2021-02-01T19:00:00Z">
        <w:r w:rsidR="00B71605" w:rsidRPr="584A6A3C" w:rsidDel="2DA7D5FE">
          <w:rPr>
            <w:rFonts w:ascii="Roboto" w:eastAsia="Times New Roman" w:hAnsi="Roboto"/>
            <w:color w:val="515151"/>
            <w:sz w:val="23"/>
            <w:szCs w:val="23"/>
          </w:rPr>
          <w:delText>f</w:delText>
        </w:r>
      </w:del>
      <w:ins w:id="29" w:author="Oncioiu, Liviu" w:date="2021-02-01T19:00:00Z">
        <w:r w:rsidR="2F72F08F" w:rsidRPr="584A6A3C">
          <w:rPr>
            <w:rFonts w:ascii="Roboto" w:eastAsia="Times New Roman" w:hAnsi="Roboto"/>
            <w:color w:val="515151"/>
            <w:sz w:val="23"/>
            <w:szCs w:val="23"/>
          </w:rPr>
          <w:t>F</w:t>
        </w:r>
      </w:ins>
      <w:r w:rsidR="2DA7D5FE" w:rsidRPr="584A6A3C">
        <w:rPr>
          <w:rFonts w:ascii="Roboto" w:eastAsia="Times New Roman" w:hAnsi="Roboto"/>
          <w:color w:val="515151"/>
          <w:sz w:val="23"/>
          <w:szCs w:val="23"/>
        </w:rPr>
        <w:t>low</w:t>
      </w:r>
      <w:proofErr w:type="spellEnd"/>
      <w:del w:id="30" w:author="Oncioiu, Liviu" w:date="2021-02-01T19:01:00Z">
        <w:r w:rsidR="00B71605" w:rsidRPr="584A6A3C" w:rsidDel="2DA7D5FE">
          <w:rPr>
            <w:rFonts w:ascii="Roboto" w:eastAsia="Times New Roman" w:hAnsi="Roboto"/>
            <w:color w:val="515151"/>
            <w:sz w:val="23"/>
            <w:szCs w:val="23"/>
          </w:rPr>
          <w:delText>.</w:delText>
        </w:r>
      </w:del>
    </w:p>
    <w:p w14:paraId="3E297DD8" w14:textId="3975E9FB" w:rsidR="00B71605" w:rsidRDefault="7F815856" w:rsidP="584A6A3C">
      <w:pPr>
        <w:numPr>
          <w:ilvl w:val="0"/>
          <w:numId w:val="2"/>
        </w:numPr>
        <w:shd w:val="clear" w:color="auto" w:fill="FFFFFF" w:themeFill="background1"/>
        <w:spacing w:before="100" w:beforeAutospacing="1" w:after="100" w:afterAutospacing="1"/>
        <w:rPr>
          <w:rFonts w:ascii="Roboto" w:eastAsia="Times New Roman" w:hAnsi="Roboto"/>
          <w:color w:val="515151"/>
          <w:sz w:val="23"/>
          <w:szCs w:val="23"/>
        </w:rPr>
      </w:pPr>
      <w:r w:rsidRPr="584A6A3C">
        <w:rPr>
          <w:rFonts w:ascii="Roboto" w:eastAsia="Times New Roman" w:hAnsi="Roboto"/>
          <w:color w:val="515151"/>
          <w:sz w:val="23"/>
          <w:szCs w:val="23"/>
        </w:rPr>
        <w:t>E</w:t>
      </w:r>
      <w:r w:rsidR="2B2F60E8" w:rsidRPr="584A6A3C">
        <w:rPr>
          <w:rFonts w:ascii="Roboto" w:eastAsia="Times New Roman" w:hAnsi="Roboto"/>
          <w:color w:val="515151"/>
          <w:sz w:val="23"/>
          <w:szCs w:val="23"/>
        </w:rPr>
        <w:t>xperience with SQL, ability to write SQL queries to efficiently extract data from relational databases</w:t>
      </w:r>
      <w:del w:id="31" w:author="Oncioiu, Liviu" w:date="2021-02-01T19:01:00Z">
        <w:r w:rsidR="00B71605" w:rsidRPr="584A6A3C" w:rsidDel="7F815856">
          <w:rPr>
            <w:rFonts w:ascii="Roboto" w:eastAsia="Times New Roman" w:hAnsi="Roboto"/>
            <w:color w:val="515151"/>
            <w:sz w:val="23"/>
            <w:szCs w:val="23"/>
          </w:rPr>
          <w:delText>.</w:delText>
        </w:r>
      </w:del>
    </w:p>
    <w:p w14:paraId="58CDAF8B" w14:textId="77777777" w:rsidR="00B71605" w:rsidRDefault="00B71605" w:rsidP="00B71605">
      <w:pPr>
        <w:numPr>
          <w:ilvl w:val="0"/>
          <w:numId w:val="2"/>
        </w:numPr>
        <w:shd w:val="clear" w:color="auto" w:fill="FFFFFF"/>
        <w:spacing w:before="100" w:beforeAutospacing="1" w:after="100" w:afterAutospacing="1"/>
        <w:rPr>
          <w:rFonts w:ascii="Roboto" w:eastAsia="Times New Roman" w:hAnsi="Roboto"/>
          <w:color w:val="515151"/>
          <w:sz w:val="23"/>
          <w:szCs w:val="23"/>
        </w:rPr>
      </w:pPr>
      <w:r>
        <w:rPr>
          <w:rFonts w:ascii="Roboto" w:eastAsia="Times New Roman" w:hAnsi="Roboto"/>
          <w:color w:val="515151"/>
          <w:sz w:val="23"/>
          <w:szCs w:val="23"/>
        </w:rPr>
        <w:t>Ability to work independently as well as collaborate as a team</w:t>
      </w:r>
    </w:p>
    <w:p w14:paraId="4F2B786B" w14:textId="77777777" w:rsidR="00C06821" w:rsidRDefault="00B71605" w:rsidP="00C06821">
      <w:pPr>
        <w:numPr>
          <w:ilvl w:val="0"/>
          <w:numId w:val="2"/>
        </w:numPr>
        <w:shd w:val="clear" w:color="auto" w:fill="FFFFFF"/>
        <w:spacing w:before="100" w:beforeAutospacing="1" w:after="100" w:afterAutospacing="1"/>
        <w:rPr>
          <w:rFonts w:ascii="Roboto" w:eastAsia="Times New Roman" w:hAnsi="Roboto"/>
          <w:color w:val="515151"/>
          <w:sz w:val="23"/>
          <w:szCs w:val="23"/>
        </w:rPr>
      </w:pPr>
      <w:r>
        <w:rPr>
          <w:rFonts w:ascii="Roboto" w:eastAsia="Times New Roman" w:hAnsi="Roboto"/>
          <w:color w:val="515151"/>
          <w:sz w:val="23"/>
          <w:szCs w:val="23"/>
        </w:rPr>
        <w:t>Flexibility to work with global teams as well geographically dispersed US based teams</w:t>
      </w:r>
    </w:p>
    <w:p w14:paraId="40950E39" w14:textId="1DEB7CD0" w:rsidR="00140C78" w:rsidRPr="00C06821" w:rsidRDefault="2B2F60E8" w:rsidP="584A6A3C">
      <w:pPr>
        <w:numPr>
          <w:ilvl w:val="0"/>
          <w:numId w:val="2"/>
        </w:numPr>
        <w:shd w:val="clear" w:color="auto" w:fill="FFFFFF" w:themeFill="background1"/>
        <w:spacing w:before="100" w:beforeAutospacing="1" w:after="100" w:afterAutospacing="1"/>
        <w:rPr>
          <w:rFonts w:asciiTheme="minorHAnsi" w:eastAsiaTheme="minorEastAsia" w:hAnsiTheme="minorHAnsi" w:cstheme="minorBidi"/>
          <w:color w:val="515151"/>
          <w:sz w:val="23"/>
          <w:szCs w:val="23"/>
        </w:rPr>
      </w:pPr>
      <w:r w:rsidRPr="584A6A3C">
        <w:rPr>
          <w:rFonts w:ascii="Roboto" w:eastAsia="Times New Roman" w:hAnsi="Roboto"/>
          <w:color w:val="515151"/>
          <w:sz w:val="23"/>
          <w:szCs w:val="23"/>
        </w:rPr>
        <w:t>Professional with ability to properly handle confidential information</w:t>
      </w:r>
    </w:p>
    <w:p w14:paraId="0044A1DA" w14:textId="3458AEE4" w:rsidR="00140C78" w:rsidRPr="00140C78" w:rsidRDefault="2B2F60E8" w:rsidP="584A6A3C">
      <w:pPr>
        <w:numPr>
          <w:ilvl w:val="0"/>
          <w:numId w:val="2"/>
        </w:numPr>
        <w:shd w:val="clear" w:color="auto" w:fill="FFFFFF" w:themeFill="background1"/>
        <w:spacing w:before="100" w:beforeAutospacing="1" w:after="100" w:afterAutospacing="1"/>
        <w:rPr>
          <w:rFonts w:asciiTheme="minorHAnsi" w:eastAsiaTheme="minorEastAsia" w:hAnsiTheme="minorHAnsi" w:cstheme="minorBidi"/>
          <w:color w:val="515151"/>
          <w:sz w:val="23"/>
          <w:szCs w:val="23"/>
        </w:rPr>
      </w:pPr>
      <w:r w:rsidRPr="584A6A3C">
        <w:rPr>
          <w:rFonts w:ascii="Roboto" w:eastAsia="Times New Roman" w:hAnsi="Roboto"/>
          <w:color w:val="515151"/>
          <w:sz w:val="23"/>
          <w:szCs w:val="23"/>
        </w:rPr>
        <w:t>Be value-driven, understand that success is based on the impact of your work rather than its complexity or the level of effort</w:t>
      </w:r>
      <w:del w:id="32" w:author="Oncioiu, Liviu" w:date="2021-02-01T19:01:00Z">
        <w:r w:rsidR="00140C78" w:rsidRPr="584A6A3C" w:rsidDel="2B2F60E8">
          <w:rPr>
            <w:rFonts w:ascii="Roboto" w:eastAsia="Times New Roman" w:hAnsi="Roboto"/>
            <w:color w:val="515151"/>
            <w:sz w:val="23"/>
            <w:szCs w:val="23"/>
          </w:rPr>
          <w:delText>.</w:delText>
        </w:r>
      </w:del>
    </w:p>
    <w:p w14:paraId="570B551D" w14:textId="00372234" w:rsidR="00140C78" w:rsidRPr="00140C78" w:rsidRDefault="2B2F60E8" w:rsidP="584A6A3C">
      <w:pPr>
        <w:numPr>
          <w:ilvl w:val="0"/>
          <w:numId w:val="2"/>
        </w:numPr>
        <w:shd w:val="clear" w:color="auto" w:fill="FFFFFF" w:themeFill="background1"/>
        <w:spacing w:before="100" w:beforeAutospacing="1" w:after="100" w:afterAutospacing="1"/>
        <w:rPr>
          <w:rFonts w:asciiTheme="minorHAnsi" w:eastAsiaTheme="minorEastAsia" w:hAnsiTheme="minorHAnsi" w:cstheme="minorBidi"/>
          <w:color w:val="515151"/>
          <w:sz w:val="23"/>
          <w:szCs w:val="23"/>
        </w:rPr>
      </w:pPr>
      <w:r w:rsidRPr="584A6A3C">
        <w:rPr>
          <w:rFonts w:ascii="Roboto" w:eastAsia="Times New Roman" w:hAnsi="Roboto"/>
          <w:color w:val="515151"/>
          <w:sz w:val="23"/>
          <w:szCs w:val="23"/>
        </w:rPr>
        <w:t>Ability to handle multiple tasks, prioritize and meet deadlines</w:t>
      </w:r>
    </w:p>
    <w:p w14:paraId="5BA7C439" w14:textId="1A22700B" w:rsidR="00140C78" w:rsidRPr="00140C78" w:rsidRDefault="2B2F60E8" w:rsidP="584A6A3C">
      <w:pPr>
        <w:numPr>
          <w:ilvl w:val="0"/>
          <w:numId w:val="2"/>
        </w:numPr>
        <w:shd w:val="clear" w:color="auto" w:fill="FFFFFF" w:themeFill="background1"/>
        <w:spacing w:before="100" w:beforeAutospacing="1" w:after="100" w:afterAutospacing="1"/>
        <w:rPr>
          <w:rFonts w:asciiTheme="minorHAnsi" w:eastAsiaTheme="minorEastAsia" w:hAnsiTheme="minorHAnsi" w:cstheme="minorBidi"/>
          <w:color w:val="515151"/>
          <w:sz w:val="23"/>
          <w:szCs w:val="23"/>
        </w:rPr>
      </w:pPr>
      <w:r w:rsidRPr="584A6A3C">
        <w:rPr>
          <w:rFonts w:ascii="Roboto" w:eastAsia="Times New Roman" w:hAnsi="Roboto"/>
          <w:color w:val="515151"/>
          <w:sz w:val="23"/>
          <w:szCs w:val="23"/>
        </w:rPr>
        <w:t>Ability to work within a matrixed organization</w:t>
      </w:r>
    </w:p>
    <w:p w14:paraId="06699650" w14:textId="77777777" w:rsidR="00B71605" w:rsidRPr="00140C78" w:rsidRDefault="2B2F60E8" w:rsidP="584A6A3C">
      <w:pPr>
        <w:numPr>
          <w:ilvl w:val="0"/>
          <w:numId w:val="2"/>
        </w:numPr>
        <w:shd w:val="clear" w:color="auto" w:fill="FFFFFF" w:themeFill="background1"/>
        <w:spacing w:before="100" w:beforeAutospacing="1" w:after="100" w:afterAutospacing="1"/>
        <w:rPr>
          <w:rFonts w:ascii="Roboto" w:eastAsia="Times New Roman" w:hAnsi="Roboto"/>
          <w:color w:val="515151"/>
          <w:sz w:val="23"/>
          <w:szCs w:val="23"/>
        </w:rPr>
      </w:pPr>
      <w:r w:rsidRPr="584A6A3C">
        <w:rPr>
          <w:rFonts w:ascii="Roboto" w:eastAsia="Times New Roman" w:hAnsi="Roboto"/>
          <w:color w:val="515151"/>
          <w:sz w:val="23"/>
          <w:szCs w:val="23"/>
        </w:rPr>
        <w:t>Proficiency in all required skills and competencies above</w:t>
      </w:r>
    </w:p>
    <w:p w14:paraId="1BB82CC6" w14:textId="77777777" w:rsidR="00B71605" w:rsidRDefault="00B71605" w:rsidP="00B71605">
      <w:pPr>
        <w:shd w:val="clear" w:color="auto" w:fill="FFFFFF"/>
        <w:spacing w:after="225"/>
        <w:rPr>
          <w:rFonts w:ascii="Roboto" w:hAnsi="Roboto"/>
          <w:color w:val="515151"/>
          <w:sz w:val="23"/>
          <w:szCs w:val="23"/>
        </w:rPr>
      </w:pPr>
      <w:r>
        <w:rPr>
          <w:rFonts w:ascii="Roboto" w:hAnsi="Roboto"/>
          <w:b/>
          <w:bCs/>
          <w:color w:val="515151"/>
          <w:sz w:val="23"/>
          <w:szCs w:val="23"/>
        </w:rPr>
        <w:t>Additional Beneficial Requirements</w:t>
      </w:r>
      <w:r>
        <w:rPr>
          <w:rFonts w:ascii="Roboto" w:hAnsi="Roboto"/>
          <w:color w:val="515151"/>
          <w:sz w:val="23"/>
          <w:szCs w:val="23"/>
        </w:rPr>
        <w:t>:</w:t>
      </w:r>
    </w:p>
    <w:p w14:paraId="039A7ADB" w14:textId="5FEFF3F2" w:rsidR="00B71605" w:rsidRDefault="2B2F60E8" w:rsidP="584A6A3C">
      <w:pPr>
        <w:numPr>
          <w:ilvl w:val="0"/>
          <w:numId w:val="4"/>
        </w:numPr>
        <w:shd w:val="clear" w:color="auto" w:fill="FFFFFF" w:themeFill="background1"/>
        <w:spacing w:before="100" w:beforeAutospacing="1" w:after="100" w:afterAutospacing="1"/>
        <w:rPr>
          <w:rFonts w:ascii="Roboto" w:eastAsia="Times New Roman" w:hAnsi="Roboto"/>
          <w:color w:val="515151"/>
          <w:sz w:val="23"/>
          <w:szCs w:val="23"/>
        </w:rPr>
      </w:pPr>
      <w:r w:rsidRPr="584A6A3C">
        <w:rPr>
          <w:rFonts w:ascii="Roboto" w:eastAsia="Times New Roman" w:hAnsi="Roboto"/>
          <w:color w:val="515151"/>
          <w:sz w:val="23"/>
          <w:szCs w:val="23"/>
        </w:rPr>
        <w:t>Knowledge or experience of DevOps lifecycle tools like GitHub/Git</w:t>
      </w:r>
      <w:r w:rsidR="0BA90192" w:rsidRPr="584A6A3C">
        <w:rPr>
          <w:rFonts w:ascii="Roboto" w:eastAsia="Times New Roman" w:hAnsi="Roboto"/>
          <w:color w:val="515151"/>
          <w:sz w:val="23"/>
          <w:szCs w:val="23"/>
        </w:rPr>
        <w:t>L</w:t>
      </w:r>
      <w:r w:rsidRPr="584A6A3C">
        <w:rPr>
          <w:rFonts w:ascii="Roboto" w:eastAsia="Times New Roman" w:hAnsi="Roboto"/>
          <w:color w:val="515151"/>
          <w:sz w:val="23"/>
          <w:szCs w:val="23"/>
        </w:rPr>
        <w:t>ab/</w:t>
      </w:r>
      <w:proofErr w:type="spellStart"/>
      <w:r w:rsidRPr="584A6A3C">
        <w:rPr>
          <w:rFonts w:ascii="Roboto" w:eastAsia="Times New Roman" w:hAnsi="Roboto"/>
          <w:color w:val="515151"/>
          <w:sz w:val="23"/>
          <w:szCs w:val="23"/>
        </w:rPr>
        <w:t>BitBucket</w:t>
      </w:r>
      <w:proofErr w:type="spellEnd"/>
      <w:r w:rsidRPr="584A6A3C">
        <w:rPr>
          <w:rFonts w:ascii="Roboto" w:eastAsia="Times New Roman" w:hAnsi="Roboto"/>
          <w:color w:val="515151"/>
          <w:sz w:val="23"/>
          <w:szCs w:val="23"/>
        </w:rPr>
        <w:t>, Jenkins, Jira</w:t>
      </w:r>
    </w:p>
    <w:p w14:paraId="136E74B7" w14:textId="61405BC0" w:rsidR="0029312A" w:rsidRDefault="086E4A75" w:rsidP="584A6A3C">
      <w:pPr>
        <w:numPr>
          <w:ilvl w:val="0"/>
          <w:numId w:val="4"/>
        </w:numPr>
        <w:shd w:val="clear" w:color="auto" w:fill="FFFFFF" w:themeFill="background1"/>
        <w:spacing w:before="100" w:beforeAutospacing="1" w:after="100" w:afterAutospacing="1"/>
        <w:rPr>
          <w:rFonts w:ascii="Roboto" w:eastAsia="Times New Roman" w:hAnsi="Roboto"/>
          <w:color w:val="515151"/>
          <w:sz w:val="23"/>
          <w:szCs w:val="23"/>
        </w:rPr>
      </w:pPr>
      <w:r w:rsidRPr="584A6A3C">
        <w:rPr>
          <w:rFonts w:ascii="Roboto" w:eastAsia="Times New Roman" w:hAnsi="Roboto"/>
          <w:color w:val="515151"/>
          <w:sz w:val="23"/>
          <w:szCs w:val="23"/>
        </w:rPr>
        <w:t>Experience with Docker</w:t>
      </w:r>
      <w:del w:id="33" w:author="Oncioiu, Liviu" w:date="2021-02-01T19:10:00Z">
        <w:r w:rsidR="0029312A" w:rsidRPr="584A6A3C" w:rsidDel="086E4A75">
          <w:rPr>
            <w:rFonts w:ascii="Roboto" w:eastAsia="Times New Roman" w:hAnsi="Roboto"/>
            <w:color w:val="515151"/>
            <w:sz w:val="23"/>
            <w:szCs w:val="23"/>
          </w:rPr>
          <w:delText>s</w:delText>
        </w:r>
      </w:del>
      <w:r w:rsidR="08ACB553" w:rsidRPr="584A6A3C">
        <w:rPr>
          <w:rFonts w:ascii="Roboto" w:eastAsia="Times New Roman" w:hAnsi="Roboto"/>
          <w:color w:val="515151"/>
          <w:sz w:val="23"/>
          <w:szCs w:val="23"/>
        </w:rPr>
        <w:t xml:space="preserve"> a</w:t>
      </w:r>
      <w:r w:rsidRPr="584A6A3C">
        <w:rPr>
          <w:rFonts w:ascii="Roboto" w:eastAsia="Times New Roman" w:hAnsi="Roboto"/>
          <w:color w:val="515151"/>
          <w:sz w:val="23"/>
          <w:szCs w:val="23"/>
        </w:rPr>
        <w:t>nd Kubernetes.</w:t>
      </w:r>
    </w:p>
    <w:p w14:paraId="7D0CC032" w14:textId="451C7D1E" w:rsidR="00A34AD6" w:rsidRDefault="08ACB553" w:rsidP="584A6A3C">
      <w:pPr>
        <w:numPr>
          <w:ilvl w:val="0"/>
          <w:numId w:val="4"/>
        </w:numPr>
        <w:shd w:val="clear" w:color="auto" w:fill="FFFFFF" w:themeFill="background1"/>
        <w:spacing w:before="100" w:beforeAutospacing="1" w:after="100" w:afterAutospacing="1"/>
        <w:rPr>
          <w:rFonts w:ascii="Roboto" w:eastAsia="Times New Roman" w:hAnsi="Roboto"/>
          <w:color w:val="515151"/>
          <w:sz w:val="23"/>
          <w:szCs w:val="23"/>
        </w:rPr>
      </w:pPr>
      <w:r w:rsidRPr="584A6A3C">
        <w:rPr>
          <w:rFonts w:ascii="Roboto" w:eastAsia="Times New Roman" w:hAnsi="Roboto"/>
          <w:color w:val="515151"/>
          <w:sz w:val="23"/>
          <w:szCs w:val="23"/>
        </w:rPr>
        <w:t>Familiarity with Kafka and Lenses.</w:t>
      </w:r>
    </w:p>
    <w:p w14:paraId="1E29547D" w14:textId="0EC16AD8" w:rsidR="006E5AF1" w:rsidRPr="0029312A" w:rsidRDefault="2B2F60E8" w:rsidP="584A6A3C">
      <w:pPr>
        <w:numPr>
          <w:ilvl w:val="0"/>
          <w:numId w:val="4"/>
        </w:numPr>
        <w:shd w:val="clear" w:color="auto" w:fill="FFFFFF" w:themeFill="background1"/>
        <w:spacing w:before="100" w:beforeAutospacing="1" w:after="100" w:afterAutospacing="1"/>
        <w:rPr>
          <w:rFonts w:asciiTheme="minorHAnsi" w:eastAsiaTheme="minorEastAsia" w:hAnsiTheme="minorHAnsi" w:cstheme="minorBidi"/>
          <w:color w:val="515151"/>
          <w:sz w:val="23"/>
          <w:szCs w:val="23"/>
        </w:rPr>
      </w:pPr>
      <w:r w:rsidRPr="584A6A3C">
        <w:rPr>
          <w:rFonts w:ascii="Roboto" w:eastAsia="Times New Roman" w:hAnsi="Roboto"/>
          <w:color w:val="515151"/>
          <w:sz w:val="23"/>
          <w:szCs w:val="23"/>
        </w:rPr>
        <w:t>Experience or knowledge of the health insurance industry in the U.S.</w:t>
      </w:r>
    </w:p>
    <w:p w14:paraId="40323596" w14:textId="77777777" w:rsidR="00445A88" w:rsidRDefault="00445A88"/>
    <w:sectPr w:rsidR="00445A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A79072" w14:textId="77777777" w:rsidR="00CA35B7" w:rsidRDefault="00CA35B7" w:rsidP="00945B56">
      <w:r>
        <w:separator/>
      </w:r>
    </w:p>
  </w:endnote>
  <w:endnote w:type="continuationSeparator" w:id="0">
    <w:p w14:paraId="2EEC5958" w14:textId="77777777" w:rsidR="00CA35B7" w:rsidRDefault="00CA35B7" w:rsidP="00945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87532C" w14:textId="77777777" w:rsidR="00CA35B7" w:rsidRDefault="00CA35B7" w:rsidP="00945B56">
      <w:r>
        <w:separator/>
      </w:r>
    </w:p>
  </w:footnote>
  <w:footnote w:type="continuationSeparator" w:id="0">
    <w:p w14:paraId="51B10D1D" w14:textId="77777777" w:rsidR="00CA35B7" w:rsidRDefault="00CA35B7" w:rsidP="00945B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000337"/>
    <w:multiLevelType w:val="multilevel"/>
    <w:tmpl w:val="1480C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464541"/>
    <w:multiLevelType w:val="multilevel"/>
    <w:tmpl w:val="2D9C3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AB08B6"/>
    <w:multiLevelType w:val="multilevel"/>
    <w:tmpl w:val="D4B00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CB5D08"/>
    <w:multiLevelType w:val="multilevel"/>
    <w:tmpl w:val="71E87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FB6DA2"/>
    <w:multiLevelType w:val="hybridMultilevel"/>
    <w:tmpl w:val="67A22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ncioiu, Liviu">
    <w15:presenceInfo w15:providerId="AD" w15:userId="S::liviu.oncioiu@cotiviti.com::980d7baf-a076-4535-943a-eb4b610f5021"/>
  </w15:person>
  <w15:person w15:author="Srivastava, Pushpraj">
    <w15:presenceInfo w15:providerId="AD" w15:userId="S::pushpraj.srivastava@cotiviti.com::b01b2c58-dc4b-4b2a-8d6c-3ebce94a07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605"/>
    <w:rsid w:val="00006164"/>
    <w:rsid w:val="00104050"/>
    <w:rsid w:val="0013137A"/>
    <w:rsid w:val="00133095"/>
    <w:rsid w:val="00140C78"/>
    <w:rsid w:val="00156A82"/>
    <w:rsid w:val="001745A1"/>
    <w:rsid w:val="001944DF"/>
    <w:rsid w:val="001F0853"/>
    <w:rsid w:val="00226626"/>
    <w:rsid w:val="0025552A"/>
    <w:rsid w:val="002637AB"/>
    <w:rsid w:val="0029312A"/>
    <w:rsid w:val="0029336E"/>
    <w:rsid w:val="002A3CB9"/>
    <w:rsid w:val="002C0CC1"/>
    <w:rsid w:val="003123E9"/>
    <w:rsid w:val="00377D0D"/>
    <w:rsid w:val="00413A0B"/>
    <w:rsid w:val="00422EF0"/>
    <w:rsid w:val="00445A88"/>
    <w:rsid w:val="004475B8"/>
    <w:rsid w:val="00506B6B"/>
    <w:rsid w:val="00566B46"/>
    <w:rsid w:val="00573CC1"/>
    <w:rsid w:val="005768D0"/>
    <w:rsid w:val="00604EA6"/>
    <w:rsid w:val="006069F9"/>
    <w:rsid w:val="00622352"/>
    <w:rsid w:val="00625747"/>
    <w:rsid w:val="006445A8"/>
    <w:rsid w:val="00647BF0"/>
    <w:rsid w:val="0065720C"/>
    <w:rsid w:val="00680BD0"/>
    <w:rsid w:val="006E5AF1"/>
    <w:rsid w:val="007A0E95"/>
    <w:rsid w:val="007D1E7E"/>
    <w:rsid w:val="007E07E3"/>
    <w:rsid w:val="008310FF"/>
    <w:rsid w:val="00851F74"/>
    <w:rsid w:val="008564FC"/>
    <w:rsid w:val="00870C61"/>
    <w:rsid w:val="008E6358"/>
    <w:rsid w:val="00913AF6"/>
    <w:rsid w:val="00913B01"/>
    <w:rsid w:val="00945B56"/>
    <w:rsid w:val="009E2FC1"/>
    <w:rsid w:val="00A0076A"/>
    <w:rsid w:val="00A34AD6"/>
    <w:rsid w:val="00A40A48"/>
    <w:rsid w:val="00AA1FB2"/>
    <w:rsid w:val="00B06794"/>
    <w:rsid w:val="00B71605"/>
    <w:rsid w:val="00B95E2A"/>
    <w:rsid w:val="00C00E3C"/>
    <w:rsid w:val="00C06821"/>
    <w:rsid w:val="00C4749E"/>
    <w:rsid w:val="00CA35B7"/>
    <w:rsid w:val="00CA3C7F"/>
    <w:rsid w:val="00CB680C"/>
    <w:rsid w:val="00CD2D5D"/>
    <w:rsid w:val="00D029BE"/>
    <w:rsid w:val="00D050D4"/>
    <w:rsid w:val="00D17D27"/>
    <w:rsid w:val="00D230D8"/>
    <w:rsid w:val="00D61393"/>
    <w:rsid w:val="00E14D6E"/>
    <w:rsid w:val="00E570A8"/>
    <w:rsid w:val="00EA6D5C"/>
    <w:rsid w:val="00ED4048"/>
    <w:rsid w:val="00EF44B6"/>
    <w:rsid w:val="00F914AA"/>
    <w:rsid w:val="00FC6915"/>
    <w:rsid w:val="00FF067B"/>
    <w:rsid w:val="0458A73D"/>
    <w:rsid w:val="059BE27D"/>
    <w:rsid w:val="0807EA40"/>
    <w:rsid w:val="086E4A75"/>
    <w:rsid w:val="08ACB553"/>
    <w:rsid w:val="08F77362"/>
    <w:rsid w:val="0B58D0B2"/>
    <w:rsid w:val="0B9CCEF5"/>
    <w:rsid w:val="0BA90192"/>
    <w:rsid w:val="0DC69C38"/>
    <w:rsid w:val="1511F7F9"/>
    <w:rsid w:val="16D09EE9"/>
    <w:rsid w:val="1A4FB0DD"/>
    <w:rsid w:val="1A7CDAE1"/>
    <w:rsid w:val="1D8C36DC"/>
    <w:rsid w:val="238C2A66"/>
    <w:rsid w:val="2524DB2D"/>
    <w:rsid w:val="283E0F99"/>
    <w:rsid w:val="2AAF25FD"/>
    <w:rsid w:val="2B2F60E8"/>
    <w:rsid w:val="2CF498D9"/>
    <w:rsid w:val="2DA7D5FE"/>
    <w:rsid w:val="2DE6C6BF"/>
    <w:rsid w:val="2F72F08F"/>
    <w:rsid w:val="308FE717"/>
    <w:rsid w:val="31CBCF9C"/>
    <w:rsid w:val="32056D99"/>
    <w:rsid w:val="33D2821C"/>
    <w:rsid w:val="35B5C3CF"/>
    <w:rsid w:val="360462CF"/>
    <w:rsid w:val="36B04BE8"/>
    <w:rsid w:val="37745F5F"/>
    <w:rsid w:val="38D369EB"/>
    <w:rsid w:val="3953A252"/>
    <w:rsid w:val="3A26A4FB"/>
    <w:rsid w:val="3AFB840B"/>
    <w:rsid w:val="3C33B7FF"/>
    <w:rsid w:val="4A7100EA"/>
    <w:rsid w:val="4F468714"/>
    <w:rsid w:val="511E63F6"/>
    <w:rsid w:val="52662754"/>
    <w:rsid w:val="584A6A3C"/>
    <w:rsid w:val="59ABDB7A"/>
    <w:rsid w:val="5A2C81B8"/>
    <w:rsid w:val="5AA3B1C2"/>
    <w:rsid w:val="5B5C2981"/>
    <w:rsid w:val="5D0BF67C"/>
    <w:rsid w:val="5D67ADB0"/>
    <w:rsid w:val="601ECBAC"/>
    <w:rsid w:val="60668E93"/>
    <w:rsid w:val="60B353AD"/>
    <w:rsid w:val="62891D24"/>
    <w:rsid w:val="63EF6A14"/>
    <w:rsid w:val="6719DE4B"/>
    <w:rsid w:val="6881E3C7"/>
    <w:rsid w:val="6BE858AC"/>
    <w:rsid w:val="6C5EAA9F"/>
    <w:rsid w:val="6CA411C5"/>
    <w:rsid w:val="6D1C5046"/>
    <w:rsid w:val="703B48F1"/>
    <w:rsid w:val="7068AB8E"/>
    <w:rsid w:val="71288E76"/>
    <w:rsid w:val="7212F43F"/>
    <w:rsid w:val="722D4854"/>
    <w:rsid w:val="73A04C50"/>
    <w:rsid w:val="75410AE0"/>
    <w:rsid w:val="75856C5D"/>
    <w:rsid w:val="76194490"/>
    <w:rsid w:val="7799880A"/>
    <w:rsid w:val="77D6FC5B"/>
    <w:rsid w:val="7E60836B"/>
    <w:rsid w:val="7F30E25F"/>
    <w:rsid w:val="7F815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6027D"/>
  <w15:chartTrackingRefBased/>
  <w15:docId w15:val="{E3A1992B-0621-4FEF-8771-209EF74CB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60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B46"/>
    <w:pPr>
      <w:ind w:left="720"/>
      <w:contextualSpacing/>
    </w:pPr>
  </w:style>
  <w:style w:type="paragraph" w:styleId="BalloonText">
    <w:name w:val="Balloon Text"/>
    <w:basedOn w:val="Normal"/>
    <w:link w:val="BalloonTextChar"/>
    <w:uiPriority w:val="99"/>
    <w:semiHidden/>
    <w:unhideWhenUsed/>
    <w:rsid w:val="00A0076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76A"/>
    <w:rPr>
      <w:rFonts w:ascii="Times New Roman" w:hAnsi="Times New Roman" w:cs="Times New Roman"/>
      <w:sz w:val="18"/>
      <w:szCs w:val="18"/>
    </w:rPr>
  </w:style>
  <w:style w:type="paragraph" w:styleId="Header">
    <w:name w:val="header"/>
    <w:basedOn w:val="Normal"/>
    <w:link w:val="HeaderChar"/>
    <w:uiPriority w:val="99"/>
    <w:unhideWhenUsed/>
    <w:rsid w:val="00945B56"/>
    <w:pPr>
      <w:tabs>
        <w:tab w:val="center" w:pos="4680"/>
        <w:tab w:val="right" w:pos="9360"/>
      </w:tabs>
    </w:pPr>
  </w:style>
  <w:style w:type="character" w:customStyle="1" w:styleId="HeaderChar">
    <w:name w:val="Header Char"/>
    <w:basedOn w:val="DefaultParagraphFont"/>
    <w:link w:val="Header"/>
    <w:uiPriority w:val="99"/>
    <w:rsid w:val="00945B56"/>
    <w:rPr>
      <w:rFonts w:ascii="Calibri" w:hAnsi="Calibri" w:cs="Calibri"/>
    </w:rPr>
  </w:style>
  <w:style w:type="paragraph" w:styleId="Footer">
    <w:name w:val="footer"/>
    <w:basedOn w:val="Normal"/>
    <w:link w:val="FooterChar"/>
    <w:uiPriority w:val="99"/>
    <w:unhideWhenUsed/>
    <w:rsid w:val="00945B56"/>
    <w:pPr>
      <w:tabs>
        <w:tab w:val="center" w:pos="4680"/>
        <w:tab w:val="right" w:pos="9360"/>
      </w:tabs>
    </w:pPr>
  </w:style>
  <w:style w:type="character" w:customStyle="1" w:styleId="FooterChar">
    <w:name w:val="Footer Char"/>
    <w:basedOn w:val="DefaultParagraphFont"/>
    <w:link w:val="Footer"/>
    <w:uiPriority w:val="99"/>
    <w:rsid w:val="00945B56"/>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157909">
      <w:bodyDiv w:val="1"/>
      <w:marLeft w:val="0"/>
      <w:marRight w:val="0"/>
      <w:marTop w:val="0"/>
      <w:marBottom w:val="0"/>
      <w:divBdr>
        <w:top w:val="none" w:sz="0" w:space="0" w:color="auto"/>
        <w:left w:val="none" w:sz="0" w:space="0" w:color="auto"/>
        <w:bottom w:val="none" w:sz="0" w:space="0" w:color="auto"/>
        <w:right w:val="none" w:sz="0" w:space="0" w:color="auto"/>
      </w:divBdr>
      <w:divsChild>
        <w:div w:id="1086920579">
          <w:marLeft w:val="0"/>
          <w:marRight w:val="0"/>
          <w:marTop w:val="0"/>
          <w:marBottom w:val="0"/>
          <w:divBdr>
            <w:top w:val="none" w:sz="0" w:space="0" w:color="auto"/>
            <w:left w:val="none" w:sz="0" w:space="0" w:color="auto"/>
            <w:bottom w:val="none" w:sz="0" w:space="0" w:color="auto"/>
            <w:right w:val="none" w:sz="0" w:space="0" w:color="auto"/>
          </w:divBdr>
        </w:div>
      </w:divsChild>
    </w:div>
    <w:div w:id="506092255">
      <w:bodyDiv w:val="1"/>
      <w:marLeft w:val="0"/>
      <w:marRight w:val="0"/>
      <w:marTop w:val="0"/>
      <w:marBottom w:val="0"/>
      <w:divBdr>
        <w:top w:val="none" w:sz="0" w:space="0" w:color="auto"/>
        <w:left w:val="none" w:sz="0" w:space="0" w:color="auto"/>
        <w:bottom w:val="none" w:sz="0" w:space="0" w:color="auto"/>
        <w:right w:val="none" w:sz="0" w:space="0" w:color="auto"/>
      </w:divBdr>
      <w:divsChild>
        <w:div w:id="1723943068">
          <w:marLeft w:val="0"/>
          <w:marRight w:val="0"/>
          <w:marTop w:val="0"/>
          <w:marBottom w:val="0"/>
          <w:divBdr>
            <w:top w:val="none" w:sz="0" w:space="0" w:color="auto"/>
            <w:left w:val="none" w:sz="0" w:space="0" w:color="auto"/>
            <w:bottom w:val="none" w:sz="0" w:space="0" w:color="auto"/>
            <w:right w:val="none" w:sz="0" w:space="0" w:color="auto"/>
          </w:divBdr>
        </w:div>
      </w:divsChild>
    </w:div>
    <w:div w:id="553201350">
      <w:bodyDiv w:val="1"/>
      <w:marLeft w:val="0"/>
      <w:marRight w:val="0"/>
      <w:marTop w:val="0"/>
      <w:marBottom w:val="0"/>
      <w:divBdr>
        <w:top w:val="none" w:sz="0" w:space="0" w:color="auto"/>
        <w:left w:val="none" w:sz="0" w:space="0" w:color="auto"/>
        <w:bottom w:val="none" w:sz="0" w:space="0" w:color="auto"/>
        <w:right w:val="none" w:sz="0" w:space="0" w:color="auto"/>
      </w:divBdr>
    </w:div>
    <w:div w:id="1417898113">
      <w:bodyDiv w:val="1"/>
      <w:marLeft w:val="0"/>
      <w:marRight w:val="0"/>
      <w:marTop w:val="0"/>
      <w:marBottom w:val="0"/>
      <w:divBdr>
        <w:top w:val="none" w:sz="0" w:space="0" w:color="auto"/>
        <w:left w:val="none" w:sz="0" w:space="0" w:color="auto"/>
        <w:bottom w:val="none" w:sz="0" w:space="0" w:color="auto"/>
        <w:right w:val="none" w:sz="0" w:space="0" w:color="auto"/>
      </w:divBdr>
    </w:div>
    <w:div w:id="1718310138">
      <w:bodyDiv w:val="1"/>
      <w:marLeft w:val="0"/>
      <w:marRight w:val="0"/>
      <w:marTop w:val="0"/>
      <w:marBottom w:val="0"/>
      <w:divBdr>
        <w:top w:val="none" w:sz="0" w:space="0" w:color="auto"/>
        <w:left w:val="none" w:sz="0" w:space="0" w:color="auto"/>
        <w:bottom w:val="none" w:sz="0" w:space="0" w:color="auto"/>
        <w:right w:val="none" w:sz="0" w:space="0" w:color="auto"/>
      </w:divBdr>
    </w:div>
    <w:div w:id="1868904353">
      <w:bodyDiv w:val="1"/>
      <w:marLeft w:val="0"/>
      <w:marRight w:val="0"/>
      <w:marTop w:val="0"/>
      <w:marBottom w:val="0"/>
      <w:divBdr>
        <w:top w:val="none" w:sz="0" w:space="0" w:color="auto"/>
        <w:left w:val="none" w:sz="0" w:space="0" w:color="auto"/>
        <w:bottom w:val="none" w:sz="0" w:space="0" w:color="auto"/>
        <w:right w:val="none" w:sz="0" w:space="0" w:color="auto"/>
      </w:divBdr>
    </w:div>
    <w:div w:id="192880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people" Target="people.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139067250E8245BF4E593A96D102DF" ma:contentTypeVersion="12" ma:contentTypeDescription="Create a new document." ma:contentTypeScope="" ma:versionID="82d8a6a57ce9f5f01f34dba5e9e52120">
  <xsd:schema xmlns:xsd="http://www.w3.org/2001/XMLSchema" xmlns:xs="http://www.w3.org/2001/XMLSchema" xmlns:p="http://schemas.microsoft.com/office/2006/metadata/properties" xmlns:ns3="7f9cbdda-07f8-4071-a9e6-a92e98bd7736" xmlns:ns4="d7e5bebf-30f3-441b-b728-071e01732b16" targetNamespace="http://schemas.microsoft.com/office/2006/metadata/properties" ma:root="true" ma:fieldsID="54ffe3cbcbc2f283ede085c62e64af90" ns3:_="" ns4:_="">
    <xsd:import namespace="7f9cbdda-07f8-4071-a9e6-a92e98bd7736"/>
    <xsd:import namespace="d7e5bebf-30f3-441b-b728-071e01732b1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9cbdda-07f8-4071-a9e6-a92e98bd77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e5bebf-30f3-441b-b728-071e01732b1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6E3DA3-2F41-4ACF-BDD2-46B1FF55D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9cbdda-07f8-4071-a9e6-a92e98bd7736"/>
    <ds:schemaRef ds:uri="d7e5bebf-30f3-441b-b728-071e01732b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A4D944-BD42-4CEA-BA22-54DD929955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642216E-16B0-4EB9-A955-ADEBFC6254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3</Pages>
  <Words>1008</Words>
  <Characters>5749</Characters>
  <Application>Microsoft Office Word</Application>
  <DocSecurity>0</DocSecurity>
  <Lines>47</Lines>
  <Paragraphs>13</Paragraphs>
  <ScaleCrop>false</ScaleCrop>
  <Company>Cotiviti Corporation</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Oncioiu, Liviu</dc:creator>
  <cp:keywords/>
  <dc:description/>
  <cp:lastModifiedBy>Oncioiu, Liviu</cp:lastModifiedBy>
  <cp:revision>9</cp:revision>
  <dcterms:created xsi:type="dcterms:W3CDTF">2021-02-01T18:29:00Z</dcterms:created>
  <dcterms:modified xsi:type="dcterms:W3CDTF">2021-12-10T19:09:00Z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0x010100A9139067250E8245BF4E593A96D102DF</vt:lpwstr>
  </property>
</Properties>
</file>